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D9E42" w14:textId="77777777" w:rsidR="004757FC" w:rsidRPr="00034001" w:rsidRDefault="00710060" w:rsidP="00034001">
      <w:pPr>
        <w:pStyle w:val="Title"/>
        <w:spacing w:before="0"/>
      </w:pPr>
      <w:r w:rsidRPr="00034001">
        <w:t xml:space="preserve">SPRINT </w:t>
      </w:r>
      <w:r w:rsidR="007B43F6">
        <w:t>User Guide</w:t>
      </w:r>
    </w:p>
    <w:p w14:paraId="1F0D0266" w14:textId="77777777" w:rsidR="00034001" w:rsidRDefault="00710060" w:rsidP="00034001">
      <w:pPr>
        <w:spacing w:before="0" w:after="0"/>
        <w:rPr>
          <w:rFonts w:asciiTheme="majorHAnsi" w:eastAsiaTheme="majorEastAsia" w:hAnsiTheme="majorHAnsi" w:cstheme="majorBidi"/>
        </w:rPr>
      </w:pPr>
      <w:r w:rsidRPr="004757FC">
        <w:t xml:space="preserve">                        </w:t>
      </w:r>
      <w:r w:rsidR="0055625A">
        <w:rPr>
          <w:i/>
        </w:rPr>
        <w:t xml:space="preserve">                           </w:t>
      </w:r>
      <w:r w:rsidRPr="004757FC">
        <w:t xml:space="preserve">                                        </w:t>
      </w:r>
    </w:p>
    <w:p w14:paraId="5121D447" w14:textId="3E5024BD" w:rsidR="0055625A" w:rsidRDefault="00526582" w:rsidP="00034001">
      <w:pPr>
        <w:spacing w:before="0" w:after="0" w:line="240" w:lineRule="auto"/>
        <w:rPr>
          <w:rFonts w:asciiTheme="majorHAnsi" w:eastAsiaTheme="majorEastAsia" w:hAnsiTheme="majorHAnsi" w:cstheme="majorBidi"/>
        </w:rPr>
      </w:pPr>
      <w:r>
        <w:rPr>
          <w:rFonts w:eastAsiaTheme="minorHAnsi" w:cstheme="minorHAnsi"/>
          <w:szCs w:val="24"/>
          <w:lang w:val="en-GB" w:bidi="ar-SA"/>
        </w:rPr>
        <w:t>Latest release SPRINT 1.0.4</w:t>
      </w:r>
      <w:r w:rsidR="00E9103C" w:rsidRPr="004757FC">
        <w:rPr>
          <w:rFonts w:eastAsiaTheme="minorHAnsi" w:cstheme="minorHAnsi"/>
          <w:szCs w:val="24"/>
          <w:lang w:val="en-GB" w:bidi="ar-SA"/>
        </w:rPr>
        <w:t xml:space="preserve"> – </w:t>
      </w:r>
      <w:r>
        <w:rPr>
          <w:rFonts w:eastAsiaTheme="minorHAnsi" w:cstheme="minorHAnsi"/>
          <w:szCs w:val="24"/>
          <w:lang w:val="en-GB" w:bidi="ar-SA"/>
        </w:rPr>
        <w:t>3</w:t>
      </w:r>
      <w:r w:rsidR="00F14419">
        <w:rPr>
          <w:rFonts w:eastAsiaTheme="minorHAnsi" w:cstheme="minorHAnsi"/>
          <w:szCs w:val="24"/>
          <w:lang w:val="en-GB" w:bidi="ar-SA"/>
        </w:rPr>
        <w:t>0</w:t>
      </w:r>
      <w:r>
        <w:rPr>
          <w:rFonts w:eastAsiaTheme="minorHAnsi" w:cstheme="minorHAnsi"/>
          <w:szCs w:val="24"/>
          <w:lang w:val="en-GB" w:bidi="ar-SA"/>
        </w:rPr>
        <w:t>.1</w:t>
      </w:r>
      <w:r w:rsidR="00835EE4">
        <w:rPr>
          <w:rFonts w:eastAsiaTheme="minorHAnsi" w:cstheme="minorHAnsi"/>
          <w:szCs w:val="24"/>
          <w:lang w:val="en-GB" w:bidi="ar-SA"/>
        </w:rPr>
        <w:t>1.2012</w:t>
      </w:r>
    </w:p>
    <w:p w14:paraId="19D97DBD" w14:textId="319597A2" w:rsidR="00710060" w:rsidRPr="00526582" w:rsidRDefault="00E9103C" w:rsidP="00526582">
      <w:pPr>
        <w:spacing w:before="0" w:after="0" w:line="240" w:lineRule="auto"/>
        <w:rPr>
          <w:rFonts w:asciiTheme="majorHAnsi" w:eastAsiaTheme="majorEastAsia" w:hAnsiTheme="majorHAnsi" w:cstheme="majorBidi"/>
        </w:rPr>
      </w:pPr>
      <w:r w:rsidRPr="004757FC">
        <w:rPr>
          <w:rFonts w:eastAsiaTheme="minorHAnsi" w:cstheme="minorHAnsi"/>
          <w:szCs w:val="24"/>
          <w:lang w:val="en-GB" w:bidi="ar-SA"/>
        </w:rPr>
        <w:t>Previous</w:t>
      </w:r>
      <w:r w:rsidR="00710060" w:rsidRPr="004757FC">
        <w:rPr>
          <w:rFonts w:eastAsiaTheme="minorHAnsi" w:cstheme="minorHAnsi"/>
          <w:szCs w:val="24"/>
          <w:lang w:val="en-GB" w:bidi="ar-SA"/>
        </w:rPr>
        <w:t xml:space="preserve"> release SPRINT </w:t>
      </w:r>
      <w:r w:rsidR="00526582" w:rsidRPr="004757FC">
        <w:rPr>
          <w:rFonts w:eastAsiaTheme="minorHAnsi" w:cstheme="minorHAnsi"/>
          <w:szCs w:val="24"/>
          <w:lang w:val="en-GB" w:bidi="ar-SA"/>
        </w:rPr>
        <w:t xml:space="preserve">1.0.0 – </w:t>
      </w:r>
      <w:r w:rsidR="00526582">
        <w:rPr>
          <w:rFonts w:eastAsiaTheme="minorHAnsi" w:cstheme="minorHAnsi"/>
          <w:szCs w:val="24"/>
          <w:lang w:val="en-GB" w:bidi="ar-SA"/>
        </w:rPr>
        <w:t>20.01.2012</w:t>
      </w:r>
    </w:p>
    <w:sdt>
      <w:sdtPr>
        <w:rPr>
          <w:rFonts w:asciiTheme="minorHAnsi" w:eastAsiaTheme="minorEastAsia" w:hAnsiTheme="minorHAnsi" w:cstheme="minorBidi"/>
          <w:b w:val="0"/>
          <w:bCs w:val="0"/>
          <w:color w:val="auto"/>
          <w:sz w:val="24"/>
          <w:szCs w:val="20"/>
        </w:rPr>
        <w:id w:val="23203432"/>
        <w:docPartObj>
          <w:docPartGallery w:val="Table of Contents"/>
          <w:docPartUnique/>
        </w:docPartObj>
      </w:sdtPr>
      <w:sdtContent>
        <w:p w14:paraId="47B97C40" w14:textId="77777777" w:rsidR="004D362A" w:rsidRDefault="004D362A">
          <w:pPr>
            <w:pStyle w:val="TOCHeading"/>
          </w:pPr>
          <w:r>
            <w:t>Contents</w:t>
          </w:r>
        </w:p>
        <w:p w14:paraId="5D40BF4E" w14:textId="77777777" w:rsidR="005332D2" w:rsidRDefault="000712BB">
          <w:pPr>
            <w:pStyle w:val="TOC2"/>
            <w:tabs>
              <w:tab w:val="left" w:pos="662"/>
              <w:tab w:val="right" w:leader="dot" w:pos="9350"/>
            </w:tabs>
            <w:rPr>
              <w:iCs w:val="0"/>
              <w:noProof/>
              <w:szCs w:val="24"/>
              <w:lang w:eastAsia="ja-JP" w:bidi="ar-SA"/>
            </w:rPr>
          </w:pPr>
          <w:r>
            <w:fldChar w:fldCharType="begin"/>
          </w:r>
          <w:r w:rsidR="004D362A">
            <w:instrText xml:space="preserve"> TOC \o "1-3" \h \z \u </w:instrText>
          </w:r>
          <w:r>
            <w:fldChar w:fldCharType="separate"/>
          </w:r>
          <w:r w:rsidR="005332D2" w:rsidRPr="005D708C">
            <w:rPr>
              <w:noProof/>
            </w:rPr>
            <w:t>1.</w:t>
          </w:r>
          <w:r w:rsidR="005332D2">
            <w:rPr>
              <w:iCs w:val="0"/>
              <w:noProof/>
              <w:szCs w:val="24"/>
              <w:lang w:eastAsia="ja-JP" w:bidi="ar-SA"/>
            </w:rPr>
            <w:tab/>
          </w:r>
          <w:r w:rsidR="005332D2" w:rsidRPr="005D708C">
            <w:rPr>
              <w:noProof/>
            </w:rPr>
            <w:t>Introduction</w:t>
          </w:r>
          <w:r w:rsidR="005332D2">
            <w:rPr>
              <w:noProof/>
            </w:rPr>
            <w:tab/>
          </w:r>
          <w:r w:rsidR="005332D2">
            <w:rPr>
              <w:noProof/>
            </w:rPr>
            <w:fldChar w:fldCharType="begin"/>
          </w:r>
          <w:r w:rsidR="005332D2">
            <w:rPr>
              <w:noProof/>
            </w:rPr>
            <w:instrText xml:space="preserve"> PAGEREF _Toc217013840 \h </w:instrText>
          </w:r>
          <w:r w:rsidR="005332D2">
            <w:rPr>
              <w:noProof/>
            </w:rPr>
          </w:r>
          <w:r w:rsidR="005332D2">
            <w:rPr>
              <w:noProof/>
            </w:rPr>
            <w:fldChar w:fldCharType="separate"/>
          </w:r>
          <w:r w:rsidR="004F7587">
            <w:rPr>
              <w:noProof/>
            </w:rPr>
            <w:t>2</w:t>
          </w:r>
          <w:r w:rsidR="005332D2">
            <w:rPr>
              <w:noProof/>
            </w:rPr>
            <w:fldChar w:fldCharType="end"/>
          </w:r>
        </w:p>
        <w:p w14:paraId="17F80DC6" w14:textId="77777777" w:rsidR="005332D2" w:rsidRDefault="005332D2">
          <w:pPr>
            <w:pStyle w:val="TOC2"/>
            <w:tabs>
              <w:tab w:val="left" w:pos="662"/>
              <w:tab w:val="right" w:leader="dot" w:pos="9350"/>
            </w:tabs>
            <w:rPr>
              <w:iCs w:val="0"/>
              <w:noProof/>
              <w:szCs w:val="24"/>
              <w:lang w:eastAsia="ja-JP" w:bidi="ar-SA"/>
            </w:rPr>
          </w:pPr>
          <w:r w:rsidRPr="005D708C">
            <w:rPr>
              <w:noProof/>
            </w:rPr>
            <w:t>2.</w:t>
          </w:r>
          <w:r>
            <w:rPr>
              <w:iCs w:val="0"/>
              <w:noProof/>
              <w:szCs w:val="24"/>
              <w:lang w:eastAsia="ja-JP" w:bidi="ar-SA"/>
            </w:rPr>
            <w:tab/>
          </w:r>
          <w:r w:rsidRPr="005D708C">
            <w:rPr>
              <w:noProof/>
            </w:rPr>
            <w:t>Requirements</w:t>
          </w:r>
          <w:r>
            <w:rPr>
              <w:noProof/>
            </w:rPr>
            <w:tab/>
          </w:r>
          <w:r>
            <w:rPr>
              <w:noProof/>
            </w:rPr>
            <w:fldChar w:fldCharType="begin"/>
          </w:r>
          <w:r>
            <w:rPr>
              <w:noProof/>
            </w:rPr>
            <w:instrText xml:space="preserve"> PAGEREF _Toc217013841 \h </w:instrText>
          </w:r>
          <w:r>
            <w:rPr>
              <w:noProof/>
            </w:rPr>
          </w:r>
          <w:r>
            <w:rPr>
              <w:noProof/>
            </w:rPr>
            <w:fldChar w:fldCharType="separate"/>
          </w:r>
          <w:r w:rsidR="004F7587">
            <w:rPr>
              <w:noProof/>
            </w:rPr>
            <w:t>2</w:t>
          </w:r>
          <w:r>
            <w:rPr>
              <w:noProof/>
            </w:rPr>
            <w:fldChar w:fldCharType="end"/>
          </w:r>
        </w:p>
        <w:p w14:paraId="223510C4" w14:textId="77777777" w:rsidR="005332D2" w:rsidRDefault="005332D2">
          <w:pPr>
            <w:pStyle w:val="TOC3"/>
            <w:tabs>
              <w:tab w:val="left" w:pos="1084"/>
              <w:tab w:val="right" w:leader="dot" w:pos="9350"/>
            </w:tabs>
            <w:rPr>
              <w:iCs w:val="0"/>
              <w:noProof/>
              <w:szCs w:val="24"/>
              <w:lang w:eastAsia="ja-JP" w:bidi="ar-SA"/>
            </w:rPr>
          </w:pPr>
          <w:r>
            <w:rPr>
              <w:noProof/>
            </w:rPr>
            <w:t>2.1.</w:t>
          </w:r>
          <w:r>
            <w:rPr>
              <w:iCs w:val="0"/>
              <w:noProof/>
              <w:szCs w:val="24"/>
              <w:lang w:eastAsia="ja-JP" w:bidi="ar-SA"/>
            </w:rPr>
            <w:tab/>
          </w:r>
          <w:r w:rsidRPr="005D708C">
            <w:rPr>
              <w:rFonts w:eastAsiaTheme="minorHAnsi"/>
              <w:noProof/>
              <w:lang w:val="en-GB" w:bidi="ar-SA"/>
            </w:rPr>
            <w:t>Notes</w:t>
          </w:r>
          <w:r>
            <w:rPr>
              <w:noProof/>
            </w:rPr>
            <w:tab/>
          </w:r>
          <w:r>
            <w:rPr>
              <w:noProof/>
            </w:rPr>
            <w:fldChar w:fldCharType="begin"/>
          </w:r>
          <w:r>
            <w:rPr>
              <w:noProof/>
            </w:rPr>
            <w:instrText xml:space="preserve"> PAGEREF _Toc217013842 \h </w:instrText>
          </w:r>
          <w:r>
            <w:rPr>
              <w:noProof/>
            </w:rPr>
          </w:r>
          <w:r>
            <w:rPr>
              <w:noProof/>
            </w:rPr>
            <w:fldChar w:fldCharType="separate"/>
          </w:r>
          <w:r w:rsidR="004F7587">
            <w:rPr>
              <w:noProof/>
            </w:rPr>
            <w:t>3</w:t>
          </w:r>
          <w:r>
            <w:rPr>
              <w:noProof/>
            </w:rPr>
            <w:fldChar w:fldCharType="end"/>
          </w:r>
        </w:p>
        <w:p w14:paraId="68D0ECA4" w14:textId="77777777" w:rsidR="005332D2" w:rsidRDefault="005332D2">
          <w:pPr>
            <w:pStyle w:val="TOC2"/>
            <w:tabs>
              <w:tab w:val="left" w:pos="662"/>
              <w:tab w:val="right" w:leader="dot" w:pos="9350"/>
            </w:tabs>
            <w:rPr>
              <w:iCs w:val="0"/>
              <w:noProof/>
              <w:szCs w:val="24"/>
              <w:lang w:eastAsia="ja-JP" w:bidi="ar-SA"/>
            </w:rPr>
          </w:pPr>
          <w:r w:rsidRPr="005D708C">
            <w:rPr>
              <w:noProof/>
            </w:rPr>
            <w:t>3.</w:t>
          </w:r>
          <w:r>
            <w:rPr>
              <w:iCs w:val="0"/>
              <w:noProof/>
              <w:szCs w:val="24"/>
              <w:lang w:eastAsia="ja-JP" w:bidi="ar-SA"/>
            </w:rPr>
            <w:tab/>
          </w:r>
          <w:r w:rsidRPr="005D708C">
            <w:rPr>
              <w:noProof/>
            </w:rPr>
            <w:t>Installing SPRINT on Unix/Linux</w:t>
          </w:r>
          <w:r>
            <w:rPr>
              <w:noProof/>
            </w:rPr>
            <w:tab/>
          </w:r>
          <w:r>
            <w:rPr>
              <w:noProof/>
            </w:rPr>
            <w:fldChar w:fldCharType="begin"/>
          </w:r>
          <w:r>
            <w:rPr>
              <w:noProof/>
            </w:rPr>
            <w:instrText xml:space="preserve"> PAGEREF _Toc217013843 \h </w:instrText>
          </w:r>
          <w:r>
            <w:rPr>
              <w:noProof/>
            </w:rPr>
          </w:r>
          <w:r>
            <w:rPr>
              <w:noProof/>
            </w:rPr>
            <w:fldChar w:fldCharType="separate"/>
          </w:r>
          <w:r w:rsidR="004F7587">
            <w:rPr>
              <w:noProof/>
            </w:rPr>
            <w:t>3</w:t>
          </w:r>
          <w:r>
            <w:rPr>
              <w:noProof/>
            </w:rPr>
            <w:fldChar w:fldCharType="end"/>
          </w:r>
        </w:p>
        <w:p w14:paraId="32134DAF" w14:textId="77777777" w:rsidR="005332D2" w:rsidRDefault="005332D2">
          <w:pPr>
            <w:pStyle w:val="TOC3"/>
            <w:tabs>
              <w:tab w:val="left" w:pos="1084"/>
              <w:tab w:val="right" w:leader="dot" w:pos="9350"/>
            </w:tabs>
            <w:rPr>
              <w:iCs w:val="0"/>
              <w:noProof/>
              <w:szCs w:val="24"/>
              <w:lang w:eastAsia="ja-JP" w:bidi="ar-SA"/>
            </w:rPr>
          </w:pPr>
          <w:r w:rsidRPr="005D708C">
            <w:rPr>
              <w:rFonts w:eastAsiaTheme="minorHAnsi"/>
              <w:noProof/>
              <w:lang w:val="en-GB" w:bidi="ar-SA"/>
            </w:rPr>
            <w:t>3.1.</w:t>
          </w:r>
          <w:r>
            <w:rPr>
              <w:iCs w:val="0"/>
              <w:noProof/>
              <w:szCs w:val="24"/>
              <w:lang w:eastAsia="ja-JP" w:bidi="ar-SA"/>
            </w:rPr>
            <w:tab/>
          </w:r>
          <w:r>
            <w:rPr>
              <w:noProof/>
            </w:rPr>
            <w:t>Notes</w:t>
          </w:r>
          <w:r>
            <w:rPr>
              <w:noProof/>
            </w:rPr>
            <w:tab/>
          </w:r>
          <w:r>
            <w:rPr>
              <w:noProof/>
            </w:rPr>
            <w:fldChar w:fldCharType="begin"/>
          </w:r>
          <w:r>
            <w:rPr>
              <w:noProof/>
            </w:rPr>
            <w:instrText xml:space="preserve"> PAGEREF _Toc217013844 \h </w:instrText>
          </w:r>
          <w:r>
            <w:rPr>
              <w:noProof/>
            </w:rPr>
          </w:r>
          <w:r>
            <w:rPr>
              <w:noProof/>
            </w:rPr>
            <w:fldChar w:fldCharType="separate"/>
          </w:r>
          <w:r w:rsidR="004F7587">
            <w:rPr>
              <w:noProof/>
            </w:rPr>
            <w:t>3</w:t>
          </w:r>
          <w:r>
            <w:rPr>
              <w:noProof/>
            </w:rPr>
            <w:fldChar w:fldCharType="end"/>
          </w:r>
        </w:p>
        <w:p w14:paraId="299800F3" w14:textId="77777777" w:rsidR="005332D2" w:rsidRDefault="005332D2">
          <w:pPr>
            <w:pStyle w:val="TOC3"/>
            <w:tabs>
              <w:tab w:val="left" w:pos="1084"/>
              <w:tab w:val="right" w:leader="dot" w:pos="9350"/>
            </w:tabs>
            <w:rPr>
              <w:iCs w:val="0"/>
              <w:noProof/>
              <w:szCs w:val="24"/>
              <w:lang w:eastAsia="ja-JP" w:bidi="ar-SA"/>
            </w:rPr>
          </w:pPr>
          <w:r w:rsidRPr="005D708C">
            <w:rPr>
              <w:rFonts w:eastAsiaTheme="minorHAnsi"/>
              <w:noProof/>
              <w:lang w:val="en-GB" w:bidi="ar-SA"/>
            </w:rPr>
            <w:t>3.2.</w:t>
          </w:r>
          <w:r>
            <w:rPr>
              <w:iCs w:val="0"/>
              <w:noProof/>
              <w:szCs w:val="24"/>
              <w:lang w:eastAsia="ja-JP" w:bidi="ar-SA"/>
            </w:rPr>
            <w:tab/>
          </w:r>
          <w:r w:rsidRPr="005D708C">
            <w:rPr>
              <w:rFonts w:eastAsiaTheme="minorHAnsi"/>
              <w:noProof/>
              <w:lang w:val="en-GB" w:bidi="ar-SA"/>
            </w:rPr>
            <w:t>Testing the installation</w:t>
          </w:r>
          <w:r>
            <w:rPr>
              <w:noProof/>
            </w:rPr>
            <w:tab/>
          </w:r>
          <w:r>
            <w:rPr>
              <w:noProof/>
            </w:rPr>
            <w:fldChar w:fldCharType="begin"/>
          </w:r>
          <w:r>
            <w:rPr>
              <w:noProof/>
            </w:rPr>
            <w:instrText xml:space="preserve"> PAGEREF _Toc217013845 \h </w:instrText>
          </w:r>
          <w:r>
            <w:rPr>
              <w:noProof/>
            </w:rPr>
          </w:r>
          <w:r>
            <w:rPr>
              <w:noProof/>
            </w:rPr>
            <w:fldChar w:fldCharType="separate"/>
          </w:r>
          <w:r w:rsidR="004F7587">
            <w:rPr>
              <w:noProof/>
            </w:rPr>
            <w:t>4</w:t>
          </w:r>
          <w:r>
            <w:rPr>
              <w:noProof/>
            </w:rPr>
            <w:fldChar w:fldCharType="end"/>
          </w:r>
        </w:p>
        <w:p w14:paraId="476943F7" w14:textId="77777777" w:rsidR="005332D2" w:rsidRDefault="005332D2">
          <w:pPr>
            <w:pStyle w:val="TOC2"/>
            <w:tabs>
              <w:tab w:val="left" w:pos="662"/>
              <w:tab w:val="right" w:leader="dot" w:pos="9350"/>
            </w:tabs>
            <w:rPr>
              <w:iCs w:val="0"/>
              <w:noProof/>
              <w:szCs w:val="24"/>
              <w:lang w:eastAsia="ja-JP" w:bidi="ar-SA"/>
            </w:rPr>
          </w:pPr>
          <w:r w:rsidRPr="005D708C">
            <w:rPr>
              <w:noProof/>
              <w:lang w:val="en-GB" w:bidi="ar-SA"/>
            </w:rPr>
            <w:t>4.</w:t>
          </w:r>
          <w:r>
            <w:rPr>
              <w:iCs w:val="0"/>
              <w:noProof/>
              <w:szCs w:val="24"/>
              <w:lang w:eastAsia="ja-JP" w:bidi="ar-SA"/>
            </w:rPr>
            <w:tab/>
          </w:r>
          <w:r w:rsidRPr="005D708C">
            <w:rPr>
              <w:noProof/>
              <w:lang w:val="en-GB" w:bidi="ar-SA"/>
            </w:rPr>
            <w:t>Installing SPRINT on Mac OSX</w:t>
          </w:r>
          <w:r>
            <w:rPr>
              <w:noProof/>
            </w:rPr>
            <w:tab/>
          </w:r>
          <w:r>
            <w:rPr>
              <w:noProof/>
            </w:rPr>
            <w:fldChar w:fldCharType="begin"/>
          </w:r>
          <w:r>
            <w:rPr>
              <w:noProof/>
            </w:rPr>
            <w:instrText xml:space="preserve"> PAGEREF _Toc217013846 \h </w:instrText>
          </w:r>
          <w:r>
            <w:rPr>
              <w:noProof/>
            </w:rPr>
          </w:r>
          <w:r>
            <w:rPr>
              <w:noProof/>
            </w:rPr>
            <w:fldChar w:fldCharType="separate"/>
          </w:r>
          <w:r w:rsidR="004F7587">
            <w:rPr>
              <w:noProof/>
            </w:rPr>
            <w:t>5</w:t>
          </w:r>
          <w:r>
            <w:rPr>
              <w:noProof/>
            </w:rPr>
            <w:fldChar w:fldCharType="end"/>
          </w:r>
        </w:p>
        <w:p w14:paraId="2C6144D5" w14:textId="77777777" w:rsidR="005332D2" w:rsidRDefault="005332D2">
          <w:pPr>
            <w:pStyle w:val="TOC3"/>
            <w:tabs>
              <w:tab w:val="right" w:leader="dot" w:pos="9350"/>
            </w:tabs>
            <w:rPr>
              <w:iCs w:val="0"/>
              <w:noProof/>
              <w:szCs w:val="24"/>
              <w:lang w:eastAsia="ja-JP" w:bidi="ar-SA"/>
            </w:rPr>
          </w:pPr>
          <w:r>
            <w:rPr>
              <w:noProof/>
            </w:rPr>
            <w:t>4.1 Pre-requisites</w:t>
          </w:r>
          <w:r>
            <w:rPr>
              <w:noProof/>
            </w:rPr>
            <w:tab/>
          </w:r>
          <w:r>
            <w:rPr>
              <w:noProof/>
            </w:rPr>
            <w:fldChar w:fldCharType="begin"/>
          </w:r>
          <w:r>
            <w:rPr>
              <w:noProof/>
            </w:rPr>
            <w:instrText xml:space="preserve"> PAGEREF _Toc217013847 \h </w:instrText>
          </w:r>
          <w:r>
            <w:rPr>
              <w:noProof/>
            </w:rPr>
          </w:r>
          <w:r>
            <w:rPr>
              <w:noProof/>
            </w:rPr>
            <w:fldChar w:fldCharType="separate"/>
          </w:r>
          <w:r w:rsidR="004F7587">
            <w:rPr>
              <w:noProof/>
            </w:rPr>
            <w:t>5</w:t>
          </w:r>
          <w:r>
            <w:rPr>
              <w:noProof/>
            </w:rPr>
            <w:fldChar w:fldCharType="end"/>
          </w:r>
        </w:p>
        <w:p w14:paraId="2A9A5AA6" w14:textId="77777777" w:rsidR="005332D2" w:rsidRDefault="005332D2">
          <w:pPr>
            <w:pStyle w:val="TOC3"/>
            <w:tabs>
              <w:tab w:val="left" w:pos="1035"/>
              <w:tab w:val="right" w:leader="dot" w:pos="9350"/>
            </w:tabs>
            <w:rPr>
              <w:iCs w:val="0"/>
              <w:noProof/>
              <w:szCs w:val="24"/>
              <w:lang w:eastAsia="ja-JP" w:bidi="ar-SA"/>
            </w:rPr>
          </w:pPr>
          <w:r>
            <w:rPr>
              <w:noProof/>
            </w:rPr>
            <w:t>4.2</w:t>
          </w:r>
          <w:r>
            <w:rPr>
              <w:iCs w:val="0"/>
              <w:noProof/>
              <w:szCs w:val="24"/>
              <w:lang w:eastAsia="ja-JP" w:bidi="ar-SA"/>
            </w:rPr>
            <w:tab/>
          </w:r>
          <w:r>
            <w:rPr>
              <w:noProof/>
            </w:rPr>
            <w:t>Installing SPRINT on Mac</w:t>
          </w:r>
          <w:r>
            <w:rPr>
              <w:noProof/>
            </w:rPr>
            <w:tab/>
          </w:r>
          <w:r>
            <w:rPr>
              <w:noProof/>
            </w:rPr>
            <w:fldChar w:fldCharType="begin"/>
          </w:r>
          <w:r>
            <w:rPr>
              <w:noProof/>
            </w:rPr>
            <w:instrText xml:space="preserve"> PAGEREF _Toc217013848 \h </w:instrText>
          </w:r>
          <w:r>
            <w:rPr>
              <w:noProof/>
            </w:rPr>
          </w:r>
          <w:r>
            <w:rPr>
              <w:noProof/>
            </w:rPr>
            <w:fldChar w:fldCharType="separate"/>
          </w:r>
          <w:r w:rsidR="004F7587">
            <w:rPr>
              <w:noProof/>
            </w:rPr>
            <w:t>7</w:t>
          </w:r>
          <w:r>
            <w:rPr>
              <w:noProof/>
            </w:rPr>
            <w:fldChar w:fldCharType="end"/>
          </w:r>
        </w:p>
        <w:p w14:paraId="7E945FC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4.3</w:t>
          </w:r>
          <w:r>
            <w:rPr>
              <w:iCs w:val="0"/>
              <w:noProof/>
              <w:szCs w:val="24"/>
              <w:lang w:eastAsia="ja-JP" w:bidi="ar-SA"/>
            </w:rPr>
            <w:tab/>
          </w:r>
          <w:r w:rsidRPr="005D708C">
            <w:rPr>
              <w:rFonts w:eastAsiaTheme="minorHAnsi"/>
              <w:noProof/>
              <w:lang w:val="en-GB" w:bidi="ar-SA"/>
            </w:rPr>
            <w:t>Testing the installation</w:t>
          </w:r>
          <w:r>
            <w:rPr>
              <w:noProof/>
            </w:rPr>
            <w:tab/>
          </w:r>
          <w:r>
            <w:rPr>
              <w:noProof/>
            </w:rPr>
            <w:fldChar w:fldCharType="begin"/>
          </w:r>
          <w:r>
            <w:rPr>
              <w:noProof/>
            </w:rPr>
            <w:instrText xml:space="preserve"> PAGEREF _Toc217013849 \h </w:instrText>
          </w:r>
          <w:r>
            <w:rPr>
              <w:noProof/>
            </w:rPr>
          </w:r>
          <w:r>
            <w:rPr>
              <w:noProof/>
            </w:rPr>
            <w:fldChar w:fldCharType="separate"/>
          </w:r>
          <w:r w:rsidR="004F7587">
            <w:rPr>
              <w:noProof/>
            </w:rPr>
            <w:t>7</w:t>
          </w:r>
          <w:r>
            <w:rPr>
              <w:noProof/>
            </w:rPr>
            <w:fldChar w:fldCharType="end"/>
          </w:r>
        </w:p>
        <w:p w14:paraId="1D2B4E74" w14:textId="77777777" w:rsidR="005332D2" w:rsidRDefault="005332D2">
          <w:pPr>
            <w:pStyle w:val="TOC2"/>
            <w:tabs>
              <w:tab w:val="left" w:pos="613"/>
              <w:tab w:val="right" w:leader="dot" w:pos="9350"/>
            </w:tabs>
            <w:rPr>
              <w:iCs w:val="0"/>
              <w:noProof/>
              <w:szCs w:val="24"/>
              <w:lang w:eastAsia="ja-JP" w:bidi="ar-SA"/>
            </w:rPr>
          </w:pPr>
          <w:r w:rsidRPr="005D708C">
            <w:rPr>
              <w:noProof/>
            </w:rPr>
            <w:t>5</w:t>
          </w:r>
          <w:r>
            <w:rPr>
              <w:iCs w:val="0"/>
              <w:noProof/>
              <w:szCs w:val="24"/>
              <w:lang w:eastAsia="ja-JP" w:bidi="ar-SA"/>
            </w:rPr>
            <w:tab/>
          </w:r>
          <w:r w:rsidRPr="005D708C">
            <w:rPr>
              <w:noProof/>
            </w:rPr>
            <w:t>Using SPRINT</w:t>
          </w:r>
          <w:r>
            <w:rPr>
              <w:noProof/>
            </w:rPr>
            <w:tab/>
          </w:r>
          <w:r>
            <w:rPr>
              <w:noProof/>
            </w:rPr>
            <w:fldChar w:fldCharType="begin"/>
          </w:r>
          <w:r>
            <w:rPr>
              <w:noProof/>
            </w:rPr>
            <w:instrText xml:space="preserve"> PAGEREF _Toc217013850 \h </w:instrText>
          </w:r>
          <w:r>
            <w:rPr>
              <w:noProof/>
            </w:rPr>
          </w:r>
          <w:r>
            <w:rPr>
              <w:noProof/>
            </w:rPr>
            <w:fldChar w:fldCharType="separate"/>
          </w:r>
          <w:r w:rsidR="004F7587">
            <w:rPr>
              <w:noProof/>
            </w:rPr>
            <w:t>8</w:t>
          </w:r>
          <w:r>
            <w:rPr>
              <w:noProof/>
            </w:rPr>
            <w:fldChar w:fldCharType="end"/>
          </w:r>
        </w:p>
        <w:p w14:paraId="216D870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5.2</w:t>
          </w:r>
          <w:r>
            <w:rPr>
              <w:iCs w:val="0"/>
              <w:noProof/>
              <w:szCs w:val="24"/>
              <w:lang w:eastAsia="ja-JP" w:bidi="ar-SA"/>
            </w:rPr>
            <w:tab/>
          </w:r>
          <w:r w:rsidRPr="005D708C">
            <w:rPr>
              <w:rFonts w:eastAsiaTheme="minorHAnsi"/>
              <w:noProof/>
              <w:lang w:val="en-GB" w:bidi="ar-SA"/>
            </w:rPr>
            <w:t>papply()</w:t>
          </w:r>
          <w:r>
            <w:rPr>
              <w:noProof/>
            </w:rPr>
            <w:tab/>
          </w:r>
          <w:r>
            <w:rPr>
              <w:noProof/>
            </w:rPr>
            <w:fldChar w:fldCharType="begin"/>
          </w:r>
          <w:r>
            <w:rPr>
              <w:noProof/>
            </w:rPr>
            <w:instrText xml:space="preserve"> PAGEREF _Toc217013851 \h </w:instrText>
          </w:r>
          <w:r>
            <w:rPr>
              <w:noProof/>
            </w:rPr>
          </w:r>
          <w:r>
            <w:rPr>
              <w:noProof/>
            </w:rPr>
            <w:fldChar w:fldCharType="separate"/>
          </w:r>
          <w:r w:rsidR="004F7587">
            <w:rPr>
              <w:noProof/>
            </w:rPr>
            <w:t>9</w:t>
          </w:r>
          <w:r>
            <w:rPr>
              <w:noProof/>
            </w:rPr>
            <w:fldChar w:fldCharType="end"/>
          </w:r>
        </w:p>
        <w:p w14:paraId="01E26EBE"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5.3</w:t>
          </w:r>
          <w:r>
            <w:rPr>
              <w:iCs w:val="0"/>
              <w:noProof/>
              <w:szCs w:val="24"/>
              <w:lang w:eastAsia="ja-JP" w:bidi="ar-SA"/>
            </w:rPr>
            <w:tab/>
          </w:r>
          <w:r w:rsidRPr="005D708C">
            <w:rPr>
              <w:rFonts w:eastAsiaTheme="minorHAnsi"/>
              <w:noProof/>
              <w:lang w:val="en-GB" w:bidi="ar-SA"/>
            </w:rPr>
            <w:t>pboot()</w:t>
          </w:r>
          <w:r>
            <w:rPr>
              <w:noProof/>
            </w:rPr>
            <w:tab/>
          </w:r>
          <w:r>
            <w:rPr>
              <w:noProof/>
            </w:rPr>
            <w:fldChar w:fldCharType="begin"/>
          </w:r>
          <w:r>
            <w:rPr>
              <w:noProof/>
            </w:rPr>
            <w:instrText xml:space="preserve"> PAGEREF _Toc217013852 \h </w:instrText>
          </w:r>
          <w:r>
            <w:rPr>
              <w:noProof/>
            </w:rPr>
          </w:r>
          <w:r>
            <w:rPr>
              <w:noProof/>
            </w:rPr>
            <w:fldChar w:fldCharType="separate"/>
          </w:r>
          <w:r w:rsidR="004F7587">
            <w:rPr>
              <w:noProof/>
            </w:rPr>
            <w:t>9</w:t>
          </w:r>
          <w:r>
            <w:rPr>
              <w:noProof/>
            </w:rPr>
            <w:fldChar w:fldCharType="end"/>
          </w:r>
        </w:p>
        <w:p w14:paraId="66BF15E9"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5.4</w:t>
          </w:r>
          <w:r>
            <w:rPr>
              <w:iCs w:val="0"/>
              <w:noProof/>
              <w:szCs w:val="24"/>
              <w:lang w:eastAsia="ja-JP" w:bidi="ar-SA"/>
            </w:rPr>
            <w:tab/>
          </w:r>
          <w:r w:rsidRPr="005D708C">
            <w:rPr>
              <w:rFonts w:eastAsiaTheme="minorHAnsi"/>
              <w:noProof/>
              <w:lang w:val="en-GB" w:bidi="ar-SA"/>
            </w:rPr>
            <w:t>pcor()</w:t>
          </w:r>
          <w:r>
            <w:rPr>
              <w:noProof/>
            </w:rPr>
            <w:tab/>
          </w:r>
          <w:r>
            <w:rPr>
              <w:noProof/>
            </w:rPr>
            <w:fldChar w:fldCharType="begin"/>
          </w:r>
          <w:r>
            <w:rPr>
              <w:noProof/>
            </w:rPr>
            <w:instrText xml:space="preserve"> PAGEREF _Toc217013853 \h </w:instrText>
          </w:r>
          <w:r>
            <w:rPr>
              <w:noProof/>
            </w:rPr>
          </w:r>
          <w:r>
            <w:rPr>
              <w:noProof/>
            </w:rPr>
            <w:fldChar w:fldCharType="separate"/>
          </w:r>
          <w:r w:rsidR="004F7587">
            <w:rPr>
              <w:noProof/>
            </w:rPr>
            <w:t>11</w:t>
          </w:r>
          <w:r>
            <w:rPr>
              <w:noProof/>
            </w:rPr>
            <w:fldChar w:fldCharType="end"/>
          </w:r>
        </w:p>
        <w:p w14:paraId="4BB86FE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5.5</w:t>
          </w:r>
          <w:r>
            <w:rPr>
              <w:iCs w:val="0"/>
              <w:noProof/>
              <w:szCs w:val="24"/>
              <w:lang w:eastAsia="ja-JP" w:bidi="ar-SA"/>
            </w:rPr>
            <w:tab/>
          </w:r>
          <w:r w:rsidRPr="005D708C">
            <w:rPr>
              <w:rFonts w:eastAsiaTheme="minorHAnsi"/>
              <w:noProof/>
              <w:lang w:val="en-GB" w:bidi="ar-SA"/>
            </w:rPr>
            <w:t>pmaxT()</w:t>
          </w:r>
          <w:r>
            <w:rPr>
              <w:noProof/>
            </w:rPr>
            <w:tab/>
          </w:r>
          <w:r>
            <w:rPr>
              <w:noProof/>
            </w:rPr>
            <w:fldChar w:fldCharType="begin"/>
          </w:r>
          <w:r>
            <w:rPr>
              <w:noProof/>
            </w:rPr>
            <w:instrText xml:space="preserve"> PAGEREF _Toc217013854 \h </w:instrText>
          </w:r>
          <w:r>
            <w:rPr>
              <w:noProof/>
            </w:rPr>
          </w:r>
          <w:r>
            <w:rPr>
              <w:noProof/>
            </w:rPr>
            <w:fldChar w:fldCharType="separate"/>
          </w:r>
          <w:r w:rsidR="004F7587">
            <w:rPr>
              <w:noProof/>
            </w:rPr>
            <w:t>12</w:t>
          </w:r>
          <w:r>
            <w:rPr>
              <w:noProof/>
            </w:rPr>
            <w:fldChar w:fldCharType="end"/>
          </w:r>
        </w:p>
        <w:p w14:paraId="7DA9BCBE"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5.6</w:t>
          </w:r>
          <w:r>
            <w:rPr>
              <w:iCs w:val="0"/>
              <w:noProof/>
              <w:szCs w:val="24"/>
              <w:lang w:eastAsia="ja-JP" w:bidi="ar-SA"/>
            </w:rPr>
            <w:tab/>
          </w:r>
          <w:r w:rsidRPr="005D708C">
            <w:rPr>
              <w:rFonts w:eastAsiaTheme="minorHAnsi"/>
              <w:noProof/>
              <w:lang w:val="en-GB" w:bidi="ar-SA"/>
            </w:rPr>
            <w:t>ppam()</w:t>
          </w:r>
          <w:r>
            <w:rPr>
              <w:noProof/>
            </w:rPr>
            <w:tab/>
          </w:r>
          <w:r>
            <w:rPr>
              <w:noProof/>
            </w:rPr>
            <w:fldChar w:fldCharType="begin"/>
          </w:r>
          <w:r>
            <w:rPr>
              <w:noProof/>
            </w:rPr>
            <w:instrText xml:space="preserve"> PAGEREF _Toc217013855 \h </w:instrText>
          </w:r>
          <w:r>
            <w:rPr>
              <w:noProof/>
            </w:rPr>
          </w:r>
          <w:r>
            <w:rPr>
              <w:noProof/>
            </w:rPr>
            <w:fldChar w:fldCharType="separate"/>
          </w:r>
          <w:r w:rsidR="004F7587">
            <w:rPr>
              <w:noProof/>
            </w:rPr>
            <w:t>13</w:t>
          </w:r>
          <w:r>
            <w:rPr>
              <w:noProof/>
            </w:rPr>
            <w:fldChar w:fldCharType="end"/>
          </w:r>
        </w:p>
        <w:p w14:paraId="73BABE54"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5.7</w:t>
          </w:r>
          <w:r>
            <w:rPr>
              <w:iCs w:val="0"/>
              <w:noProof/>
              <w:szCs w:val="24"/>
              <w:lang w:eastAsia="ja-JP" w:bidi="ar-SA"/>
            </w:rPr>
            <w:tab/>
          </w:r>
          <w:r w:rsidRPr="005D708C">
            <w:rPr>
              <w:rFonts w:eastAsiaTheme="minorHAnsi"/>
              <w:noProof/>
              <w:lang w:val="en-GB" w:bidi="ar-SA"/>
            </w:rPr>
            <w:t>prandomForest()</w:t>
          </w:r>
          <w:r>
            <w:rPr>
              <w:noProof/>
            </w:rPr>
            <w:tab/>
          </w:r>
          <w:r>
            <w:rPr>
              <w:noProof/>
            </w:rPr>
            <w:fldChar w:fldCharType="begin"/>
          </w:r>
          <w:r>
            <w:rPr>
              <w:noProof/>
            </w:rPr>
            <w:instrText xml:space="preserve"> PAGEREF _Toc217013856 \h </w:instrText>
          </w:r>
          <w:r>
            <w:rPr>
              <w:noProof/>
            </w:rPr>
          </w:r>
          <w:r>
            <w:rPr>
              <w:noProof/>
            </w:rPr>
            <w:fldChar w:fldCharType="separate"/>
          </w:r>
          <w:r w:rsidR="004F7587">
            <w:rPr>
              <w:noProof/>
            </w:rPr>
            <w:t>14</w:t>
          </w:r>
          <w:r>
            <w:rPr>
              <w:noProof/>
            </w:rPr>
            <w:fldChar w:fldCharType="end"/>
          </w:r>
        </w:p>
        <w:p w14:paraId="5E249FB7"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lastRenderedPageBreak/>
            <w:t>5.8</w:t>
          </w:r>
          <w:r>
            <w:rPr>
              <w:iCs w:val="0"/>
              <w:noProof/>
              <w:szCs w:val="24"/>
              <w:lang w:eastAsia="ja-JP" w:bidi="ar-SA"/>
            </w:rPr>
            <w:tab/>
          </w:r>
          <w:r w:rsidRPr="005D708C">
            <w:rPr>
              <w:rFonts w:eastAsiaTheme="minorHAnsi"/>
              <w:noProof/>
              <w:lang w:val="en-GB" w:bidi="ar-SA"/>
            </w:rPr>
            <w:t>pRP()</w:t>
          </w:r>
          <w:r>
            <w:rPr>
              <w:noProof/>
            </w:rPr>
            <w:tab/>
          </w:r>
          <w:r>
            <w:rPr>
              <w:noProof/>
            </w:rPr>
            <w:fldChar w:fldCharType="begin"/>
          </w:r>
          <w:r>
            <w:rPr>
              <w:noProof/>
            </w:rPr>
            <w:instrText xml:space="preserve"> PAGEREF _Toc217013857 \h </w:instrText>
          </w:r>
          <w:r>
            <w:rPr>
              <w:noProof/>
            </w:rPr>
          </w:r>
          <w:r>
            <w:rPr>
              <w:noProof/>
            </w:rPr>
            <w:fldChar w:fldCharType="separate"/>
          </w:r>
          <w:r w:rsidR="004F7587">
            <w:rPr>
              <w:noProof/>
            </w:rPr>
            <w:t>16</w:t>
          </w:r>
          <w:r>
            <w:rPr>
              <w:noProof/>
            </w:rPr>
            <w:fldChar w:fldCharType="end"/>
          </w:r>
        </w:p>
        <w:p w14:paraId="3E100B6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5.9</w:t>
          </w:r>
          <w:r>
            <w:rPr>
              <w:iCs w:val="0"/>
              <w:noProof/>
              <w:szCs w:val="24"/>
              <w:lang w:eastAsia="ja-JP" w:bidi="ar-SA"/>
            </w:rPr>
            <w:tab/>
          </w:r>
          <w:r w:rsidRPr="005D708C">
            <w:rPr>
              <w:rFonts w:eastAsiaTheme="minorHAnsi"/>
              <w:noProof/>
              <w:lang w:val="en-GB" w:bidi="ar-SA"/>
            </w:rPr>
            <w:t>pterminate()</w:t>
          </w:r>
          <w:r>
            <w:rPr>
              <w:noProof/>
            </w:rPr>
            <w:tab/>
          </w:r>
          <w:r>
            <w:rPr>
              <w:noProof/>
            </w:rPr>
            <w:fldChar w:fldCharType="begin"/>
          </w:r>
          <w:r>
            <w:rPr>
              <w:noProof/>
            </w:rPr>
            <w:instrText xml:space="preserve"> PAGEREF _Toc217013858 \h </w:instrText>
          </w:r>
          <w:r>
            <w:rPr>
              <w:noProof/>
            </w:rPr>
          </w:r>
          <w:r>
            <w:rPr>
              <w:noProof/>
            </w:rPr>
            <w:fldChar w:fldCharType="separate"/>
          </w:r>
          <w:r w:rsidR="004F7587">
            <w:rPr>
              <w:noProof/>
            </w:rPr>
            <w:t>17</w:t>
          </w:r>
          <w:r>
            <w:rPr>
              <w:noProof/>
            </w:rPr>
            <w:fldChar w:fldCharType="end"/>
          </w:r>
        </w:p>
        <w:p w14:paraId="0892DCD8" w14:textId="77777777" w:rsidR="005332D2" w:rsidRDefault="005332D2">
          <w:pPr>
            <w:pStyle w:val="TOC3"/>
            <w:tabs>
              <w:tab w:val="left" w:pos="1168"/>
              <w:tab w:val="right" w:leader="dot" w:pos="9350"/>
            </w:tabs>
            <w:rPr>
              <w:iCs w:val="0"/>
              <w:noProof/>
              <w:szCs w:val="24"/>
              <w:lang w:eastAsia="ja-JP" w:bidi="ar-SA"/>
            </w:rPr>
          </w:pPr>
          <w:r w:rsidRPr="005D708C">
            <w:rPr>
              <w:rFonts w:eastAsiaTheme="minorHAnsi"/>
              <w:noProof/>
              <w:lang w:val="en-GB" w:bidi="ar-SA"/>
            </w:rPr>
            <w:t>5.10</w:t>
          </w:r>
          <w:r>
            <w:rPr>
              <w:iCs w:val="0"/>
              <w:noProof/>
              <w:szCs w:val="24"/>
              <w:lang w:eastAsia="ja-JP" w:bidi="ar-SA"/>
            </w:rPr>
            <w:tab/>
          </w:r>
          <w:r w:rsidRPr="005D708C">
            <w:rPr>
              <w:rFonts w:eastAsiaTheme="minorHAnsi"/>
              <w:noProof/>
              <w:lang w:val="en-GB" w:bidi="ar-SA"/>
            </w:rPr>
            <w:t>ptest()</w:t>
          </w:r>
          <w:r>
            <w:rPr>
              <w:noProof/>
            </w:rPr>
            <w:tab/>
          </w:r>
          <w:r>
            <w:rPr>
              <w:noProof/>
            </w:rPr>
            <w:fldChar w:fldCharType="begin"/>
          </w:r>
          <w:r>
            <w:rPr>
              <w:noProof/>
            </w:rPr>
            <w:instrText xml:space="preserve"> PAGEREF _Toc217013859 \h </w:instrText>
          </w:r>
          <w:r>
            <w:rPr>
              <w:noProof/>
            </w:rPr>
          </w:r>
          <w:r>
            <w:rPr>
              <w:noProof/>
            </w:rPr>
            <w:fldChar w:fldCharType="separate"/>
          </w:r>
          <w:r w:rsidR="004F7587">
            <w:rPr>
              <w:noProof/>
            </w:rPr>
            <w:t>17</w:t>
          </w:r>
          <w:r>
            <w:rPr>
              <w:noProof/>
            </w:rPr>
            <w:fldChar w:fldCharType="end"/>
          </w:r>
        </w:p>
        <w:p w14:paraId="052EFD33" w14:textId="77777777" w:rsidR="005332D2" w:rsidRDefault="005332D2">
          <w:pPr>
            <w:pStyle w:val="TOC3"/>
            <w:tabs>
              <w:tab w:val="left" w:pos="1168"/>
              <w:tab w:val="right" w:leader="dot" w:pos="9350"/>
            </w:tabs>
            <w:rPr>
              <w:iCs w:val="0"/>
              <w:noProof/>
              <w:szCs w:val="24"/>
              <w:lang w:eastAsia="ja-JP" w:bidi="ar-SA"/>
            </w:rPr>
          </w:pPr>
          <w:r w:rsidRPr="005D708C">
            <w:rPr>
              <w:rFonts w:eastAsiaTheme="minorHAnsi"/>
              <w:noProof/>
              <w:lang w:val="en-GB" w:bidi="ar-SA"/>
            </w:rPr>
            <w:t>5.11</w:t>
          </w:r>
          <w:r>
            <w:rPr>
              <w:iCs w:val="0"/>
              <w:noProof/>
              <w:szCs w:val="24"/>
              <w:lang w:eastAsia="ja-JP" w:bidi="ar-SA"/>
            </w:rPr>
            <w:tab/>
          </w:r>
          <w:r w:rsidRPr="005D708C">
            <w:rPr>
              <w:rFonts w:eastAsiaTheme="minorHAnsi"/>
              <w:noProof/>
              <w:lang w:val="en-GB" w:bidi="ar-SA"/>
            </w:rPr>
            <w:t>Performance</w:t>
          </w:r>
          <w:r>
            <w:rPr>
              <w:noProof/>
            </w:rPr>
            <w:tab/>
          </w:r>
          <w:r>
            <w:rPr>
              <w:noProof/>
            </w:rPr>
            <w:fldChar w:fldCharType="begin"/>
          </w:r>
          <w:r>
            <w:rPr>
              <w:noProof/>
            </w:rPr>
            <w:instrText xml:space="preserve"> PAGEREF _Toc217013860 \h </w:instrText>
          </w:r>
          <w:r>
            <w:rPr>
              <w:noProof/>
            </w:rPr>
          </w:r>
          <w:r>
            <w:rPr>
              <w:noProof/>
            </w:rPr>
            <w:fldChar w:fldCharType="separate"/>
          </w:r>
          <w:r w:rsidR="004F7587">
            <w:rPr>
              <w:noProof/>
            </w:rPr>
            <w:t>17</w:t>
          </w:r>
          <w:r>
            <w:rPr>
              <w:noProof/>
            </w:rPr>
            <w:fldChar w:fldCharType="end"/>
          </w:r>
        </w:p>
        <w:p w14:paraId="76B43FE0" w14:textId="77777777" w:rsidR="005332D2" w:rsidRDefault="005332D2">
          <w:pPr>
            <w:pStyle w:val="TOC2"/>
            <w:tabs>
              <w:tab w:val="left" w:pos="613"/>
              <w:tab w:val="right" w:leader="dot" w:pos="9350"/>
            </w:tabs>
            <w:rPr>
              <w:iCs w:val="0"/>
              <w:noProof/>
              <w:szCs w:val="24"/>
              <w:lang w:eastAsia="ja-JP" w:bidi="ar-SA"/>
            </w:rPr>
          </w:pPr>
          <w:r w:rsidRPr="005D708C">
            <w:rPr>
              <w:noProof/>
            </w:rPr>
            <w:t>6</w:t>
          </w:r>
          <w:r>
            <w:rPr>
              <w:iCs w:val="0"/>
              <w:noProof/>
              <w:szCs w:val="24"/>
              <w:lang w:eastAsia="ja-JP" w:bidi="ar-SA"/>
            </w:rPr>
            <w:tab/>
          </w:r>
          <w:r w:rsidRPr="005D708C">
            <w:rPr>
              <w:noProof/>
            </w:rPr>
            <w:t>Troubleshooting</w:t>
          </w:r>
          <w:r>
            <w:rPr>
              <w:noProof/>
            </w:rPr>
            <w:tab/>
          </w:r>
          <w:r>
            <w:rPr>
              <w:noProof/>
            </w:rPr>
            <w:fldChar w:fldCharType="begin"/>
          </w:r>
          <w:r>
            <w:rPr>
              <w:noProof/>
            </w:rPr>
            <w:instrText xml:space="preserve"> PAGEREF _Toc217013861 \h </w:instrText>
          </w:r>
          <w:r>
            <w:rPr>
              <w:noProof/>
            </w:rPr>
          </w:r>
          <w:r>
            <w:rPr>
              <w:noProof/>
            </w:rPr>
            <w:fldChar w:fldCharType="separate"/>
          </w:r>
          <w:r w:rsidR="004F7587">
            <w:rPr>
              <w:noProof/>
            </w:rPr>
            <w:t>17</w:t>
          </w:r>
          <w:r>
            <w:rPr>
              <w:noProof/>
            </w:rPr>
            <w:fldChar w:fldCharType="end"/>
          </w:r>
        </w:p>
        <w:p w14:paraId="7C0376F9" w14:textId="77777777" w:rsidR="005332D2" w:rsidRDefault="005332D2">
          <w:pPr>
            <w:pStyle w:val="TOC3"/>
            <w:tabs>
              <w:tab w:val="right" w:leader="dot" w:pos="9350"/>
            </w:tabs>
            <w:rPr>
              <w:iCs w:val="0"/>
              <w:noProof/>
              <w:szCs w:val="24"/>
              <w:lang w:eastAsia="ja-JP" w:bidi="ar-SA"/>
            </w:rPr>
          </w:pPr>
          <w:r w:rsidRPr="005D708C">
            <w:rPr>
              <w:noProof/>
              <w:lang w:val="en-GB"/>
            </w:rPr>
            <w:t>C compiler not found error on Mac</w:t>
          </w:r>
          <w:r>
            <w:rPr>
              <w:noProof/>
            </w:rPr>
            <w:tab/>
          </w:r>
          <w:r>
            <w:rPr>
              <w:noProof/>
            </w:rPr>
            <w:fldChar w:fldCharType="begin"/>
          </w:r>
          <w:r>
            <w:rPr>
              <w:noProof/>
            </w:rPr>
            <w:instrText xml:space="preserve"> PAGEREF _Toc217013862 \h </w:instrText>
          </w:r>
          <w:r>
            <w:rPr>
              <w:noProof/>
            </w:rPr>
          </w:r>
          <w:r>
            <w:rPr>
              <w:noProof/>
            </w:rPr>
            <w:fldChar w:fldCharType="separate"/>
          </w:r>
          <w:r w:rsidR="004F7587">
            <w:rPr>
              <w:noProof/>
            </w:rPr>
            <w:t>18</w:t>
          </w:r>
          <w:r>
            <w:rPr>
              <w:noProof/>
            </w:rPr>
            <w:fldChar w:fldCharType="end"/>
          </w:r>
        </w:p>
        <w:p w14:paraId="2BF81F60" w14:textId="77777777" w:rsidR="005332D2" w:rsidRDefault="005332D2">
          <w:pPr>
            <w:pStyle w:val="TOC3"/>
            <w:tabs>
              <w:tab w:val="right" w:leader="dot" w:pos="9350"/>
            </w:tabs>
            <w:rPr>
              <w:iCs w:val="0"/>
              <w:noProof/>
              <w:szCs w:val="24"/>
              <w:lang w:eastAsia="ja-JP" w:bidi="ar-SA"/>
            </w:rPr>
          </w:pPr>
          <w:r w:rsidRPr="005D708C">
            <w:rPr>
              <w:noProof/>
              <w:lang w:val="en-GB"/>
            </w:rPr>
            <w:t>OpenMP error</w:t>
          </w:r>
          <w:r>
            <w:rPr>
              <w:noProof/>
            </w:rPr>
            <w:tab/>
          </w:r>
          <w:r>
            <w:rPr>
              <w:noProof/>
            </w:rPr>
            <w:fldChar w:fldCharType="begin"/>
          </w:r>
          <w:r>
            <w:rPr>
              <w:noProof/>
            </w:rPr>
            <w:instrText xml:space="preserve"> PAGEREF _Toc217013863 \h </w:instrText>
          </w:r>
          <w:r>
            <w:rPr>
              <w:noProof/>
            </w:rPr>
          </w:r>
          <w:r>
            <w:rPr>
              <w:noProof/>
            </w:rPr>
            <w:fldChar w:fldCharType="separate"/>
          </w:r>
          <w:r w:rsidR="004F7587">
            <w:rPr>
              <w:noProof/>
            </w:rPr>
            <w:t>18</w:t>
          </w:r>
          <w:r>
            <w:rPr>
              <w:noProof/>
            </w:rPr>
            <w:fldChar w:fldCharType="end"/>
          </w:r>
        </w:p>
        <w:p w14:paraId="68D87586" w14:textId="77777777" w:rsidR="005332D2" w:rsidRDefault="005332D2">
          <w:pPr>
            <w:pStyle w:val="TOC3"/>
            <w:tabs>
              <w:tab w:val="right" w:leader="dot" w:pos="9350"/>
            </w:tabs>
            <w:rPr>
              <w:iCs w:val="0"/>
              <w:noProof/>
              <w:szCs w:val="24"/>
              <w:lang w:eastAsia="ja-JP" w:bidi="ar-SA"/>
            </w:rPr>
          </w:pPr>
          <w:r>
            <w:rPr>
              <w:noProof/>
            </w:rPr>
            <w:t>No MPI Error</w:t>
          </w:r>
          <w:r>
            <w:rPr>
              <w:noProof/>
            </w:rPr>
            <w:tab/>
          </w:r>
          <w:r>
            <w:rPr>
              <w:noProof/>
            </w:rPr>
            <w:fldChar w:fldCharType="begin"/>
          </w:r>
          <w:r>
            <w:rPr>
              <w:noProof/>
            </w:rPr>
            <w:instrText xml:space="preserve"> PAGEREF _Toc217013864 \h </w:instrText>
          </w:r>
          <w:r>
            <w:rPr>
              <w:noProof/>
            </w:rPr>
          </w:r>
          <w:r>
            <w:rPr>
              <w:noProof/>
            </w:rPr>
            <w:fldChar w:fldCharType="separate"/>
          </w:r>
          <w:r w:rsidR="004F7587">
            <w:rPr>
              <w:noProof/>
            </w:rPr>
            <w:t>18</w:t>
          </w:r>
          <w:r>
            <w:rPr>
              <w:noProof/>
            </w:rPr>
            <w:fldChar w:fldCharType="end"/>
          </w:r>
        </w:p>
        <w:p w14:paraId="532172BD" w14:textId="77777777" w:rsidR="005332D2" w:rsidRDefault="005332D2">
          <w:pPr>
            <w:pStyle w:val="TOC3"/>
            <w:tabs>
              <w:tab w:val="right" w:leader="dot" w:pos="9350"/>
            </w:tabs>
            <w:rPr>
              <w:iCs w:val="0"/>
              <w:noProof/>
              <w:szCs w:val="24"/>
              <w:lang w:eastAsia="ja-JP" w:bidi="ar-SA"/>
            </w:rPr>
          </w:pPr>
          <w:r>
            <w:rPr>
              <w:noProof/>
            </w:rPr>
            <w:t>Wrong architecture error</w:t>
          </w:r>
          <w:r>
            <w:rPr>
              <w:noProof/>
            </w:rPr>
            <w:tab/>
          </w:r>
          <w:r>
            <w:rPr>
              <w:noProof/>
            </w:rPr>
            <w:fldChar w:fldCharType="begin"/>
          </w:r>
          <w:r>
            <w:rPr>
              <w:noProof/>
            </w:rPr>
            <w:instrText xml:space="preserve"> PAGEREF _Toc217013865 \h </w:instrText>
          </w:r>
          <w:r>
            <w:rPr>
              <w:noProof/>
            </w:rPr>
          </w:r>
          <w:r>
            <w:rPr>
              <w:noProof/>
            </w:rPr>
            <w:fldChar w:fldCharType="separate"/>
          </w:r>
          <w:r w:rsidR="004F7587">
            <w:rPr>
              <w:noProof/>
            </w:rPr>
            <w:t>19</w:t>
          </w:r>
          <w:r>
            <w:rPr>
              <w:noProof/>
            </w:rPr>
            <w:fldChar w:fldCharType="end"/>
          </w:r>
        </w:p>
        <w:p w14:paraId="453BAD6D" w14:textId="77777777" w:rsidR="005332D2" w:rsidRDefault="005332D2">
          <w:pPr>
            <w:pStyle w:val="TOC2"/>
            <w:tabs>
              <w:tab w:val="left" w:pos="613"/>
              <w:tab w:val="right" w:leader="dot" w:pos="9350"/>
            </w:tabs>
            <w:rPr>
              <w:iCs w:val="0"/>
              <w:noProof/>
              <w:szCs w:val="24"/>
              <w:lang w:eastAsia="ja-JP" w:bidi="ar-SA"/>
            </w:rPr>
          </w:pPr>
          <w:r w:rsidRPr="005D708C">
            <w:rPr>
              <w:noProof/>
            </w:rPr>
            <w:t>7</w:t>
          </w:r>
          <w:r>
            <w:rPr>
              <w:iCs w:val="0"/>
              <w:noProof/>
              <w:szCs w:val="24"/>
              <w:lang w:eastAsia="ja-JP" w:bidi="ar-SA"/>
            </w:rPr>
            <w:tab/>
          </w:r>
          <w:r w:rsidRPr="005D708C">
            <w:rPr>
              <w:noProof/>
              <w:lang w:val="en-GB" w:bidi="ar-SA"/>
            </w:rPr>
            <w:t>Configuration of systems used to test SPRINT</w:t>
          </w:r>
          <w:r>
            <w:rPr>
              <w:noProof/>
            </w:rPr>
            <w:tab/>
          </w:r>
          <w:r>
            <w:rPr>
              <w:noProof/>
            </w:rPr>
            <w:fldChar w:fldCharType="begin"/>
          </w:r>
          <w:r>
            <w:rPr>
              <w:noProof/>
            </w:rPr>
            <w:instrText xml:space="preserve"> PAGEREF _Toc217013866 \h </w:instrText>
          </w:r>
          <w:r>
            <w:rPr>
              <w:noProof/>
            </w:rPr>
          </w:r>
          <w:r>
            <w:rPr>
              <w:noProof/>
            </w:rPr>
            <w:fldChar w:fldCharType="separate"/>
          </w:r>
          <w:r w:rsidR="004F7587">
            <w:rPr>
              <w:noProof/>
            </w:rPr>
            <w:t>19</w:t>
          </w:r>
          <w:r>
            <w:rPr>
              <w:noProof/>
            </w:rPr>
            <w:fldChar w:fldCharType="end"/>
          </w:r>
        </w:p>
        <w:p w14:paraId="1D79169A"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7.2</w:t>
          </w:r>
          <w:r>
            <w:rPr>
              <w:iCs w:val="0"/>
              <w:noProof/>
              <w:szCs w:val="24"/>
              <w:lang w:eastAsia="ja-JP" w:bidi="ar-SA"/>
            </w:rPr>
            <w:tab/>
          </w:r>
          <w:r w:rsidRPr="005D708C">
            <w:rPr>
              <w:rFonts w:eastAsiaTheme="minorHAnsi"/>
              <w:noProof/>
              <w:lang w:val="en-GB" w:bidi="ar-SA"/>
            </w:rPr>
            <w:t>Internal cluster</w:t>
          </w:r>
          <w:r>
            <w:rPr>
              <w:noProof/>
            </w:rPr>
            <w:tab/>
          </w:r>
          <w:r>
            <w:rPr>
              <w:noProof/>
            </w:rPr>
            <w:fldChar w:fldCharType="begin"/>
          </w:r>
          <w:r>
            <w:rPr>
              <w:noProof/>
            </w:rPr>
            <w:instrText xml:space="preserve"> PAGEREF _Toc217013867 \h </w:instrText>
          </w:r>
          <w:r>
            <w:rPr>
              <w:noProof/>
            </w:rPr>
          </w:r>
          <w:r>
            <w:rPr>
              <w:noProof/>
            </w:rPr>
            <w:fldChar w:fldCharType="separate"/>
          </w:r>
          <w:r w:rsidR="004F7587">
            <w:rPr>
              <w:noProof/>
            </w:rPr>
            <w:t>20</w:t>
          </w:r>
          <w:r>
            <w:rPr>
              <w:noProof/>
            </w:rPr>
            <w:fldChar w:fldCharType="end"/>
          </w:r>
        </w:p>
        <w:p w14:paraId="4964C9EB"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7.3</w:t>
          </w:r>
          <w:r>
            <w:rPr>
              <w:iCs w:val="0"/>
              <w:noProof/>
              <w:szCs w:val="24"/>
              <w:lang w:eastAsia="ja-JP" w:bidi="ar-SA"/>
            </w:rPr>
            <w:tab/>
          </w:r>
          <w:r w:rsidRPr="005D708C">
            <w:rPr>
              <w:rFonts w:eastAsiaTheme="minorHAnsi"/>
              <w:noProof/>
              <w:lang w:val="en-GB" w:bidi="ar-SA"/>
            </w:rPr>
            <w:t>Local cluster</w:t>
          </w:r>
          <w:r>
            <w:rPr>
              <w:noProof/>
            </w:rPr>
            <w:tab/>
          </w:r>
          <w:r>
            <w:rPr>
              <w:noProof/>
            </w:rPr>
            <w:fldChar w:fldCharType="begin"/>
          </w:r>
          <w:r>
            <w:rPr>
              <w:noProof/>
            </w:rPr>
            <w:instrText xml:space="preserve"> PAGEREF _Toc217013868 \h </w:instrText>
          </w:r>
          <w:r>
            <w:rPr>
              <w:noProof/>
            </w:rPr>
          </w:r>
          <w:r>
            <w:rPr>
              <w:noProof/>
            </w:rPr>
            <w:fldChar w:fldCharType="separate"/>
          </w:r>
          <w:r w:rsidR="004F7587">
            <w:rPr>
              <w:noProof/>
            </w:rPr>
            <w:t>20</w:t>
          </w:r>
          <w:r>
            <w:rPr>
              <w:noProof/>
            </w:rPr>
            <w:fldChar w:fldCharType="end"/>
          </w:r>
        </w:p>
        <w:p w14:paraId="3AA30A26" w14:textId="77777777" w:rsidR="005332D2" w:rsidRDefault="005332D2">
          <w:pPr>
            <w:pStyle w:val="TOC3"/>
            <w:tabs>
              <w:tab w:val="left" w:pos="1035"/>
              <w:tab w:val="right" w:leader="dot" w:pos="9350"/>
            </w:tabs>
            <w:rPr>
              <w:iCs w:val="0"/>
              <w:noProof/>
              <w:szCs w:val="24"/>
              <w:lang w:eastAsia="ja-JP" w:bidi="ar-SA"/>
            </w:rPr>
          </w:pPr>
          <w:r w:rsidRPr="005D708C">
            <w:rPr>
              <w:rFonts w:eastAsiaTheme="minorHAnsi"/>
              <w:noProof/>
              <w:lang w:val="en-GB" w:bidi="ar-SA"/>
            </w:rPr>
            <w:t>7.4</w:t>
          </w:r>
          <w:r>
            <w:rPr>
              <w:iCs w:val="0"/>
              <w:noProof/>
              <w:szCs w:val="24"/>
              <w:lang w:eastAsia="ja-JP" w:bidi="ar-SA"/>
            </w:rPr>
            <w:tab/>
          </w:r>
          <w:r w:rsidRPr="005D708C">
            <w:rPr>
              <w:rFonts w:eastAsiaTheme="minorHAnsi"/>
              <w:noProof/>
              <w:lang w:val="en-GB" w:bidi="ar-SA"/>
            </w:rPr>
            <w:t>National cluster</w:t>
          </w:r>
          <w:r>
            <w:rPr>
              <w:noProof/>
            </w:rPr>
            <w:tab/>
          </w:r>
          <w:r>
            <w:rPr>
              <w:noProof/>
            </w:rPr>
            <w:fldChar w:fldCharType="begin"/>
          </w:r>
          <w:r>
            <w:rPr>
              <w:noProof/>
            </w:rPr>
            <w:instrText xml:space="preserve"> PAGEREF _Toc217013869 \h </w:instrText>
          </w:r>
          <w:r>
            <w:rPr>
              <w:noProof/>
            </w:rPr>
          </w:r>
          <w:r>
            <w:rPr>
              <w:noProof/>
            </w:rPr>
            <w:fldChar w:fldCharType="separate"/>
          </w:r>
          <w:r w:rsidR="004F7587">
            <w:rPr>
              <w:noProof/>
            </w:rPr>
            <w:t>21</w:t>
          </w:r>
          <w:r>
            <w:rPr>
              <w:noProof/>
            </w:rPr>
            <w:fldChar w:fldCharType="end"/>
          </w:r>
        </w:p>
        <w:p w14:paraId="35F5376A" w14:textId="77777777" w:rsidR="002C0696" w:rsidRDefault="000712BB" w:rsidP="00470A33">
          <w:r>
            <w:fldChar w:fldCharType="end"/>
          </w:r>
        </w:p>
      </w:sdtContent>
    </w:sdt>
    <w:p w14:paraId="1B5B9C00" w14:textId="77777777" w:rsidR="00470A33" w:rsidRDefault="00470A33" w:rsidP="00470A33"/>
    <w:p w14:paraId="247C7236" w14:textId="77777777" w:rsidR="00470A33" w:rsidRPr="00470A33" w:rsidRDefault="00470A33" w:rsidP="00470A33"/>
    <w:p w14:paraId="55363CA9" w14:textId="77777777" w:rsidR="00710060" w:rsidRPr="00BD3130" w:rsidRDefault="00303E24" w:rsidP="00A06D94">
      <w:pPr>
        <w:pStyle w:val="Heading2"/>
        <w:numPr>
          <w:ilvl w:val="0"/>
          <w:numId w:val="1"/>
        </w:numPr>
        <w:spacing w:after="240"/>
        <w:rPr>
          <w:i w:val="0"/>
          <w:szCs w:val="28"/>
        </w:rPr>
      </w:pPr>
      <w:bookmarkStart w:id="0" w:name="_Toc309912569"/>
      <w:bookmarkStart w:id="1" w:name="_Toc217013840"/>
      <w:r>
        <w:rPr>
          <w:i w:val="0"/>
          <w:szCs w:val="28"/>
        </w:rPr>
        <w:t>Introduction</w:t>
      </w:r>
      <w:bookmarkEnd w:id="0"/>
      <w:bookmarkEnd w:id="1"/>
    </w:p>
    <w:p w14:paraId="1CC1FE55" w14:textId="77777777" w:rsidR="002C0696" w:rsidRDefault="00303E24" w:rsidP="00303E24">
      <w:pPr>
        <w:pStyle w:val="NoSpacing"/>
        <w:spacing w:after="240"/>
        <w:jc w:val="both"/>
        <w:rPr>
          <w:lang w:val="en-GB" w:bidi="ar-SA"/>
        </w:rPr>
      </w:pPr>
      <w:r w:rsidRPr="00303E24">
        <w:rPr>
          <w:lang w:val="en-GB" w:bidi="ar-SA"/>
        </w:rPr>
        <w:t xml:space="preserve">SPRINT (Simple Parallel R INTerface) is a parallel framework for R. It </w:t>
      </w:r>
      <w:r>
        <w:rPr>
          <w:lang w:val="en-GB" w:bidi="ar-SA"/>
        </w:rPr>
        <w:t xml:space="preserve">provides a High Performance </w:t>
      </w:r>
      <w:r w:rsidRPr="00303E24">
        <w:rPr>
          <w:lang w:val="en-GB" w:bidi="ar-SA"/>
        </w:rPr>
        <w:t>Computing (HPC) harness which allow</w:t>
      </w:r>
      <w:r>
        <w:rPr>
          <w:lang w:val="en-GB" w:bidi="ar-SA"/>
        </w:rPr>
        <w:t>s</w:t>
      </w:r>
      <w:r w:rsidRPr="00303E24">
        <w:rPr>
          <w:lang w:val="en-GB" w:bidi="ar-SA"/>
        </w:rPr>
        <w:t xml:space="preserve"> R scripts to run on HPC clusters. SPRINT contains a library of selected R functions that have been parallelized. Functions are named after the original R function with</w:t>
      </w:r>
      <w:r>
        <w:rPr>
          <w:lang w:val="en-GB" w:bidi="ar-SA"/>
        </w:rPr>
        <w:t xml:space="preserve"> </w:t>
      </w:r>
      <w:r w:rsidRPr="00303E24">
        <w:rPr>
          <w:lang w:val="en-GB" w:bidi="ar-SA"/>
        </w:rPr>
        <w:t xml:space="preserve">the added prefix 'p', i.e. the parallel version of </w:t>
      </w:r>
      <w:r w:rsidRPr="00303E24">
        <w:rPr>
          <w:i/>
          <w:lang w:val="en-GB" w:bidi="ar-SA"/>
        </w:rPr>
        <w:t>cor()</w:t>
      </w:r>
      <w:r w:rsidRPr="00303E24">
        <w:rPr>
          <w:lang w:val="en-GB" w:bidi="ar-SA"/>
        </w:rPr>
        <w:t xml:space="preserve"> in SPRINT is called </w:t>
      </w:r>
      <w:r w:rsidRPr="00303E24">
        <w:rPr>
          <w:b/>
          <w:i/>
          <w:lang w:val="en-GB" w:bidi="ar-SA"/>
        </w:rPr>
        <w:t>pcor()</w:t>
      </w:r>
      <w:r w:rsidRPr="00303E24">
        <w:rPr>
          <w:lang w:val="en-GB" w:bidi="ar-SA"/>
        </w:rPr>
        <w:t>. Call</w:t>
      </w:r>
      <w:r>
        <w:rPr>
          <w:lang w:val="en-GB" w:bidi="ar-SA"/>
        </w:rPr>
        <w:t>s</w:t>
      </w:r>
      <w:r w:rsidRPr="00303E24">
        <w:rPr>
          <w:lang w:val="en-GB" w:bidi="ar-SA"/>
        </w:rPr>
        <w:t xml:space="preserve"> to the parallel R functions are included directly in standard R scripts. </w:t>
      </w:r>
    </w:p>
    <w:p w14:paraId="5946BBAC" w14:textId="77777777" w:rsidR="00E9103C" w:rsidRDefault="00303E24" w:rsidP="00A06D94">
      <w:pPr>
        <w:pStyle w:val="Heading2"/>
        <w:numPr>
          <w:ilvl w:val="0"/>
          <w:numId w:val="1"/>
        </w:numPr>
        <w:spacing w:after="240"/>
        <w:rPr>
          <w:i w:val="0"/>
        </w:rPr>
      </w:pPr>
      <w:bookmarkStart w:id="2" w:name="_Toc309912570"/>
      <w:bookmarkStart w:id="3" w:name="_Toc217013841"/>
      <w:r>
        <w:rPr>
          <w:i w:val="0"/>
        </w:rPr>
        <w:t>Requirements</w:t>
      </w:r>
      <w:bookmarkEnd w:id="2"/>
      <w:bookmarkEnd w:id="3"/>
    </w:p>
    <w:p w14:paraId="099AA98D" w14:textId="77777777" w:rsidR="00C563C1" w:rsidRDefault="00303E24" w:rsidP="00C563C1">
      <w:pPr>
        <w:pStyle w:val="NoSpacing"/>
        <w:rPr>
          <w:lang w:val="en-GB" w:bidi="ar-SA"/>
        </w:rPr>
      </w:pPr>
      <w:r w:rsidRPr="00F04039">
        <w:rPr>
          <w:lang w:val="en-GB" w:bidi="ar-SA"/>
        </w:rPr>
        <w:t>Multi-core or HPC platform running:</w:t>
      </w:r>
    </w:p>
    <w:p w14:paraId="0D674790" w14:textId="77777777" w:rsidR="00303E24" w:rsidRPr="00831A99" w:rsidRDefault="00303E24" w:rsidP="00A06D94">
      <w:pPr>
        <w:pStyle w:val="NoSpacing"/>
        <w:numPr>
          <w:ilvl w:val="0"/>
          <w:numId w:val="6"/>
        </w:numPr>
        <w:jc w:val="both"/>
        <w:rPr>
          <w:lang w:val="en-GB" w:bidi="ar-SA"/>
        </w:rPr>
      </w:pPr>
      <w:r w:rsidRPr="00F04039">
        <w:rPr>
          <w:lang w:val="en-GB" w:bidi="ar-SA"/>
        </w:rPr>
        <w:lastRenderedPageBreak/>
        <w:t xml:space="preserve">R - latest version, SPRINT was tested using </w:t>
      </w:r>
      <w:r w:rsidR="0091055B">
        <w:rPr>
          <w:lang w:val="en-GB" w:bidi="ar-SA"/>
        </w:rPr>
        <w:t xml:space="preserve">2.14.0, </w:t>
      </w:r>
      <w:r w:rsidRPr="00F04039">
        <w:rPr>
          <w:lang w:val="en-GB" w:bidi="ar-SA"/>
        </w:rPr>
        <w:t>2.12.1, 2.10.1, 2.10.0 and</w:t>
      </w:r>
      <w:r w:rsidRPr="00831A99">
        <w:rPr>
          <w:lang w:val="en-GB" w:bidi="ar-SA"/>
        </w:rPr>
        <w:t xml:space="preserve"> 2.9.2.</w:t>
      </w:r>
    </w:p>
    <w:p w14:paraId="4E3121C6" w14:textId="6BA82092" w:rsidR="00303E24" w:rsidRPr="00831A99" w:rsidRDefault="00303E24" w:rsidP="00A06D94">
      <w:pPr>
        <w:pStyle w:val="NoSpacing"/>
        <w:numPr>
          <w:ilvl w:val="0"/>
          <w:numId w:val="6"/>
        </w:numPr>
        <w:rPr>
          <w:lang w:val="en-GB" w:bidi="ar-SA"/>
        </w:rPr>
      </w:pPr>
      <w:r w:rsidRPr="00F04039">
        <w:rPr>
          <w:lang w:val="en-GB" w:bidi="ar-SA"/>
        </w:rPr>
        <w:t>MPI2 - any version wi</w:t>
      </w:r>
      <w:r w:rsidR="00CE567A">
        <w:rPr>
          <w:lang w:val="en-GB" w:bidi="ar-SA"/>
        </w:rPr>
        <w:t>th</w:t>
      </w:r>
      <w:r w:rsidRPr="00F04039">
        <w:rPr>
          <w:lang w:val="en-GB" w:bidi="ar-SA"/>
        </w:rPr>
        <w:t xml:space="preserve"> full MPI-2 support will work, although there are</w:t>
      </w:r>
      <w:r w:rsidR="00831A99">
        <w:rPr>
          <w:lang w:val="en-GB" w:bidi="ar-SA"/>
        </w:rPr>
        <w:t xml:space="preserve"> </w:t>
      </w:r>
      <w:r w:rsidRPr="00831A99">
        <w:rPr>
          <w:lang w:val="en-GB" w:bidi="ar-SA"/>
        </w:rPr>
        <w:t xml:space="preserve">complications when using non-gcc compilers. MPICH2 is preferred.         </w:t>
      </w:r>
    </w:p>
    <w:p w14:paraId="4DE98730" w14:textId="77777777" w:rsidR="00831A99" w:rsidRDefault="00303E24" w:rsidP="00A06D94">
      <w:pPr>
        <w:pStyle w:val="NoSpacing"/>
        <w:numPr>
          <w:ilvl w:val="0"/>
          <w:numId w:val="6"/>
        </w:numPr>
        <w:spacing w:after="240"/>
        <w:rPr>
          <w:lang w:val="en-GB" w:bidi="ar-SA"/>
        </w:rPr>
      </w:pPr>
      <w:r w:rsidRPr="00F04039">
        <w:rPr>
          <w:lang w:val="en-GB" w:bidi="ar-SA"/>
        </w:rPr>
        <w:t>Unix/Linux - SPRINT is designed for HPC systems and these all run o</w:t>
      </w:r>
      <w:r w:rsidR="00831A99">
        <w:rPr>
          <w:lang w:val="en-GB" w:bidi="ar-SA"/>
        </w:rPr>
        <w:t xml:space="preserve">n </w:t>
      </w:r>
      <w:r w:rsidRPr="00831A99">
        <w:rPr>
          <w:lang w:val="en-GB" w:bidi="ar-SA"/>
        </w:rPr>
        <w:t>Unix/Linux.</w:t>
      </w:r>
    </w:p>
    <w:p w14:paraId="72D54828" w14:textId="16AF16AB" w:rsidR="008214DB" w:rsidRPr="00831A99" w:rsidRDefault="008214DB" w:rsidP="00A06D94">
      <w:pPr>
        <w:pStyle w:val="NoSpacing"/>
        <w:numPr>
          <w:ilvl w:val="0"/>
          <w:numId w:val="6"/>
        </w:numPr>
        <w:spacing w:after="240"/>
        <w:rPr>
          <w:lang w:val="en-GB" w:bidi="ar-SA"/>
        </w:rPr>
      </w:pPr>
      <w:r>
        <w:rPr>
          <w:lang w:val="en-GB" w:bidi="ar-SA"/>
        </w:rPr>
        <w:t>Mac OSX is supported as well as Unix/Linux.</w:t>
      </w:r>
    </w:p>
    <w:p w14:paraId="12F4299C" w14:textId="77777777" w:rsidR="00303E24" w:rsidRPr="00F04039" w:rsidRDefault="00303E24" w:rsidP="00A06D94">
      <w:pPr>
        <w:pStyle w:val="Heading3"/>
        <w:numPr>
          <w:ilvl w:val="1"/>
          <w:numId w:val="1"/>
        </w:numPr>
      </w:pPr>
      <w:bookmarkStart w:id="4" w:name="_Toc309912571"/>
      <w:bookmarkStart w:id="5" w:name="_Toc217013842"/>
      <w:r>
        <w:rPr>
          <w:rFonts w:eastAsiaTheme="minorHAnsi"/>
          <w:lang w:val="en-GB" w:bidi="ar-SA"/>
        </w:rPr>
        <w:t>Notes</w:t>
      </w:r>
      <w:bookmarkEnd w:id="4"/>
      <w:bookmarkEnd w:id="5"/>
    </w:p>
    <w:p w14:paraId="3BED1219" w14:textId="77777777" w:rsidR="00967DB6" w:rsidRPr="00967DB6" w:rsidRDefault="00967DB6" w:rsidP="00A06D94">
      <w:pPr>
        <w:pStyle w:val="NoSpacing"/>
        <w:numPr>
          <w:ilvl w:val="0"/>
          <w:numId w:val="7"/>
        </w:numPr>
        <w:jc w:val="both"/>
        <w:rPr>
          <w:lang w:bidi="ar-SA"/>
        </w:rPr>
      </w:pPr>
      <w:r>
        <w:rPr>
          <w:lang w:bidi="ar-SA"/>
        </w:rPr>
        <w:t xml:space="preserve">The </w:t>
      </w:r>
      <w:r w:rsidRPr="00967DB6">
        <w:rPr>
          <w:lang w:bidi="ar-SA"/>
        </w:rPr>
        <w:t xml:space="preserve">ff </w:t>
      </w:r>
      <w:r>
        <w:rPr>
          <w:lang w:bidi="ar-SA"/>
        </w:rPr>
        <w:t xml:space="preserve">package is also needed </w:t>
      </w:r>
      <w:r w:rsidRPr="00967DB6">
        <w:rPr>
          <w:lang w:bidi="ar-SA"/>
        </w:rPr>
        <w:t xml:space="preserve">when using the </w:t>
      </w:r>
      <w:r w:rsidRPr="00967DB6">
        <w:rPr>
          <w:b/>
          <w:i/>
          <w:lang w:bidi="ar-SA"/>
        </w:rPr>
        <w:t>pcor()</w:t>
      </w:r>
      <w:r>
        <w:rPr>
          <w:lang w:bidi="ar-SA"/>
        </w:rPr>
        <w:t xml:space="preserve"> function</w:t>
      </w:r>
      <w:r w:rsidRPr="00967DB6">
        <w:rPr>
          <w:lang w:bidi="ar-SA"/>
        </w:rPr>
        <w:t xml:space="preserve"> </w:t>
      </w:r>
      <w:r>
        <w:rPr>
          <w:lang w:bidi="ar-SA"/>
        </w:rPr>
        <w:t xml:space="preserve">or when using SPRINT </w:t>
      </w:r>
      <w:r w:rsidRPr="00967DB6">
        <w:rPr>
          <w:lang w:bidi="ar-SA"/>
        </w:rPr>
        <w:t>function</w:t>
      </w:r>
      <w:r>
        <w:rPr>
          <w:lang w:bidi="ar-SA"/>
        </w:rPr>
        <w:t xml:space="preserve">s on ff objects, for example </w:t>
      </w:r>
      <w:r w:rsidRPr="00967DB6">
        <w:rPr>
          <w:b/>
          <w:i/>
          <w:lang w:bidi="ar-SA"/>
        </w:rPr>
        <w:t>papply()</w:t>
      </w:r>
      <w:r>
        <w:rPr>
          <w:lang w:bidi="ar-SA"/>
        </w:rPr>
        <w:t xml:space="preserve"> accepts ff objects as input parameter</w:t>
      </w:r>
      <w:r w:rsidRPr="00967DB6">
        <w:rPr>
          <w:lang w:bidi="ar-SA"/>
        </w:rPr>
        <w:t xml:space="preserve">. SPRINT was tested using </w:t>
      </w:r>
      <w:r w:rsidR="00A82330">
        <w:rPr>
          <w:lang w:bidi="ar-SA"/>
        </w:rPr>
        <w:t xml:space="preserve">ff </w:t>
      </w:r>
      <w:r w:rsidRPr="00967DB6">
        <w:rPr>
          <w:lang w:bidi="ar-SA"/>
        </w:rPr>
        <w:t>version 2.1-1. ff is available from CRAN  (http://cran.r-project.org/web/packages/ff/index.html).</w:t>
      </w:r>
    </w:p>
    <w:p w14:paraId="10DC2D6A" w14:textId="77777777" w:rsidR="00967DB6" w:rsidRPr="00967DB6" w:rsidRDefault="00967DB6" w:rsidP="00A06D94">
      <w:pPr>
        <w:pStyle w:val="NoSpacing"/>
        <w:numPr>
          <w:ilvl w:val="0"/>
          <w:numId w:val="7"/>
        </w:numPr>
        <w:jc w:val="both"/>
        <w:rPr>
          <w:lang w:bidi="ar-SA"/>
        </w:rPr>
      </w:pPr>
      <w:r w:rsidRPr="00967DB6">
        <w:rPr>
          <w:lang w:bidi="ar-SA"/>
        </w:rPr>
        <w:t xml:space="preserve">There are known issues with open MPI parallel file IO support. SPRINT </w:t>
      </w:r>
      <w:r w:rsidRPr="002C7940">
        <w:rPr>
          <w:b/>
          <w:i/>
          <w:lang w:bidi="ar-SA"/>
        </w:rPr>
        <w:t>pcor()</w:t>
      </w:r>
      <w:r w:rsidRPr="00967DB6">
        <w:rPr>
          <w:lang w:bidi="ar-SA"/>
        </w:rPr>
        <w:t xml:space="preserve"> function uses MPI-IO and tests carried on an installation with open MPI 1.3.2 on IBM General Parallel File System (GPFS) have shown inconsistent results. Sometimes wrong results were written out to file by one or more processes when using </w:t>
      </w:r>
      <w:r w:rsidRPr="002C7940">
        <w:rPr>
          <w:b/>
          <w:i/>
          <w:lang w:bidi="ar-SA"/>
        </w:rPr>
        <w:t>pcor()</w:t>
      </w:r>
      <w:r w:rsidRPr="00967DB6">
        <w:rPr>
          <w:lang w:bidi="ar-SA"/>
        </w:rPr>
        <w:t xml:space="preserve"> on more than one node. The SPRINT team therefore strongly recommends NOT </w:t>
      </w:r>
      <w:r w:rsidR="002C7940">
        <w:rPr>
          <w:lang w:bidi="ar-SA"/>
        </w:rPr>
        <w:t>using</w:t>
      </w:r>
      <w:r w:rsidRPr="00967DB6">
        <w:rPr>
          <w:lang w:bidi="ar-SA"/>
        </w:rPr>
        <w:t xml:space="preserve"> open MPI 1.3.2.  </w:t>
      </w:r>
    </w:p>
    <w:p w14:paraId="69C6F74C" w14:textId="13E046CB" w:rsidR="00303E24" w:rsidRDefault="00967DB6" w:rsidP="00A06D94">
      <w:pPr>
        <w:pStyle w:val="NoSpacing"/>
        <w:numPr>
          <w:ilvl w:val="0"/>
          <w:numId w:val="7"/>
        </w:numPr>
        <w:jc w:val="both"/>
        <w:rPr>
          <w:lang w:bidi="ar-SA"/>
        </w:rPr>
      </w:pPr>
      <w:r w:rsidRPr="00967DB6">
        <w:rPr>
          <w:lang w:bidi="ar-SA"/>
        </w:rPr>
        <w:t>User access to HPC platforms will vary from service to service. The installation of software is likely to be l</w:t>
      </w:r>
      <w:r w:rsidR="002C7940">
        <w:rPr>
          <w:lang w:bidi="ar-SA"/>
        </w:rPr>
        <w:t>imited to system administrators. Therefore</w:t>
      </w:r>
      <w:r w:rsidRPr="00967DB6">
        <w:rPr>
          <w:lang w:bidi="ar-SA"/>
        </w:rPr>
        <w:t xml:space="preserve"> help from your system administrator may be required to ensure that the required environment is set up on y</w:t>
      </w:r>
      <w:r w:rsidR="002C7940">
        <w:rPr>
          <w:lang w:bidi="ar-SA"/>
        </w:rPr>
        <w:t>our HPC system. Running jobs is</w:t>
      </w:r>
      <w:r w:rsidRPr="00967DB6">
        <w:rPr>
          <w:lang w:bidi="ar-SA"/>
        </w:rPr>
        <w:t xml:space="preserve"> often only allowed through a batch queue system rather </w:t>
      </w:r>
      <w:r w:rsidR="00E90A6C">
        <w:rPr>
          <w:lang w:bidi="ar-SA"/>
        </w:rPr>
        <w:t xml:space="preserve">than </w:t>
      </w:r>
      <w:r w:rsidRPr="00967DB6">
        <w:rPr>
          <w:lang w:bidi="ar-SA"/>
        </w:rPr>
        <w:t>interactively. In such case, R scripts using SPRINT will ne</w:t>
      </w:r>
      <w:r w:rsidR="002C7940">
        <w:rPr>
          <w:lang w:bidi="ar-SA"/>
        </w:rPr>
        <w:t>ed to be submitted to the batch</w:t>
      </w:r>
      <w:r w:rsidRPr="00967DB6">
        <w:rPr>
          <w:lang w:bidi="ar-SA"/>
        </w:rPr>
        <w:t xml:space="preserve"> queue using the appropriate utility specific to your HPC system (i.e. mpiexec, qsub).</w:t>
      </w:r>
    </w:p>
    <w:p w14:paraId="4C022699" w14:textId="77777777" w:rsidR="00470A33" w:rsidRPr="00967DB6" w:rsidRDefault="00470A33" w:rsidP="00C21215">
      <w:pPr>
        <w:pStyle w:val="NoSpacing"/>
        <w:ind w:left="360"/>
        <w:jc w:val="both"/>
        <w:rPr>
          <w:lang w:bidi="ar-SA"/>
        </w:rPr>
      </w:pPr>
    </w:p>
    <w:p w14:paraId="098F8D08" w14:textId="64582386" w:rsidR="00303E24" w:rsidRPr="00DB066C" w:rsidRDefault="00DB066C" w:rsidP="00A06D94">
      <w:pPr>
        <w:pStyle w:val="Heading2"/>
        <w:numPr>
          <w:ilvl w:val="0"/>
          <w:numId w:val="1"/>
        </w:numPr>
        <w:spacing w:after="240"/>
        <w:rPr>
          <w:i w:val="0"/>
        </w:rPr>
      </w:pPr>
      <w:bookmarkStart w:id="6" w:name="_Toc309912572"/>
      <w:bookmarkStart w:id="7" w:name="_Toc217013843"/>
      <w:r>
        <w:rPr>
          <w:i w:val="0"/>
        </w:rPr>
        <w:t>Installing SPRINT</w:t>
      </w:r>
      <w:bookmarkEnd w:id="6"/>
      <w:r w:rsidR="000B50E6">
        <w:rPr>
          <w:i w:val="0"/>
        </w:rPr>
        <w:t xml:space="preserve"> on Unix/Linux</w:t>
      </w:r>
      <w:bookmarkEnd w:id="7"/>
    </w:p>
    <w:p w14:paraId="4B047682" w14:textId="77777777" w:rsidR="003C2AFC" w:rsidRDefault="003C2AFC" w:rsidP="00181903">
      <w:pPr>
        <w:pStyle w:val="Code"/>
      </w:pPr>
      <w:bookmarkStart w:id="8" w:name="_Toc309912573"/>
      <w:bookmarkStart w:id="9" w:name="_Toc217013844"/>
      <w:r>
        <w:t>Install SPRINT from R as follows.</w:t>
      </w:r>
    </w:p>
    <w:p w14:paraId="054332FF" w14:textId="77777777" w:rsidR="003C2AFC" w:rsidRPr="003C2AFC" w:rsidRDefault="003C2AFC" w:rsidP="005A5CB3">
      <w:pPr>
        <w:pStyle w:val="Code"/>
        <w:rPr>
          <w:ins w:id="10" w:author="Eilidh Troup" w:date="2013-02-19T16:19:00Z"/>
        </w:rPr>
      </w:pPr>
      <w:r w:rsidRPr="003C2AFC">
        <w:t>&gt; R</w:t>
      </w:r>
    </w:p>
    <w:p w14:paraId="7E0804F9" w14:textId="77777777" w:rsidR="003C2AFC" w:rsidRPr="003C2AFC" w:rsidRDefault="003C2AFC" w:rsidP="005A5CB3">
      <w:pPr>
        <w:pStyle w:val="Code"/>
      </w:pPr>
      <w:r w:rsidRPr="003C2AFC">
        <w:t xml:space="preserve">&gt; install.packages("rlecuyer") </w:t>
      </w:r>
    </w:p>
    <w:p w14:paraId="14B3C855" w14:textId="77777777" w:rsidR="003C2AFC" w:rsidRPr="003C2AFC" w:rsidRDefault="003C2AFC" w:rsidP="005A5CB3">
      <w:pPr>
        <w:pStyle w:val="Code"/>
      </w:pPr>
      <w:r w:rsidRPr="003C2AFC">
        <w:t xml:space="preserve">&gt; install.packages("boot") </w:t>
      </w:r>
    </w:p>
    <w:p w14:paraId="501932BB" w14:textId="77777777" w:rsidR="003C2AFC" w:rsidRPr="003C2AFC" w:rsidRDefault="003C2AFC" w:rsidP="005A5CB3">
      <w:pPr>
        <w:pStyle w:val="Code"/>
      </w:pPr>
      <w:r w:rsidRPr="003C2AFC">
        <w:t xml:space="preserve">&gt; install.packages("e1071") </w:t>
      </w:r>
    </w:p>
    <w:p w14:paraId="71BBFF34" w14:textId="77777777" w:rsidR="003C2AFC" w:rsidRPr="003C2AFC" w:rsidRDefault="003C2AFC" w:rsidP="005A5CB3">
      <w:pPr>
        <w:pStyle w:val="Code"/>
      </w:pPr>
      <w:r w:rsidRPr="003C2AFC">
        <w:t xml:space="preserve">&gt; source("http://bioconductor.org/biocLite.R") </w:t>
      </w:r>
    </w:p>
    <w:p w14:paraId="543A74D6" w14:textId="77777777" w:rsidR="003C2AFC" w:rsidRPr="003C2AFC" w:rsidRDefault="003C2AFC" w:rsidP="005A5CB3">
      <w:pPr>
        <w:pStyle w:val="Code"/>
      </w:pPr>
      <w:r w:rsidRPr="003C2AFC">
        <w:t>&gt; biocLite("ShortRead"</w:t>
      </w:r>
    </w:p>
    <w:p w14:paraId="61A114D3" w14:textId="77777777" w:rsidR="003C2AFC" w:rsidRPr="003C2AFC" w:rsidRDefault="003C2AFC" w:rsidP="005A5CB3">
      <w:pPr>
        <w:pStyle w:val="Code"/>
      </w:pPr>
      <w:r w:rsidRPr="003C2AFC">
        <w:t>&gt; install.packages("sprint")</w:t>
      </w:r>
    </w:p>
    <w:p w14:paraId="7BA8CFBF" w14:textId="77777777" w:rsidR="003C2AFC" w:rsidRPr="003C2AFC" w:rsidRDefault="003C2AFC" w:rsidP="005A5CB3">
      <w:pPr>
        <w:pStyle w:val="Code"/>
      </w:pPr>
      <w:r w:rsidRPr="003C2AFC">
        <w:t>&gt; library("sprint")</w:t>
      </w:r>
    </w:p>
    <w:p w14:paraId="1636BE36" w14:textId="77777777" w:rsidR="003C2AFC" w:rsidRDefault="003C2AFC" w:rsidP="003C2AFC"/>
    <w:p w14:paraId="4D2BDFC7" w14:textId="77777777" w:rsidR="003C2AFC" w:rsidRDefault="003C2AFC" w:rsidP="003C2AFC">
      <w:r>
        <w:t>Alternatively, d</w:t>
      </w:r>
      <w:r w:rsidRPr="00845D2A">
        <w:t xml:space="preserve">ownload the </w:t>
      </w:r>
      <w:r>
        <w:t>sprint install</w:t>
      </w:r>
      <w:r w:rsidRPr="00845D2A">
        <w:t xml:space="preserve"> file</w:t>
      </w:r>
      <w:r>
        <w:t xml:space="preserve"> (</w:t>
      </w:r>
      <w:r w:rsidRPr="00845D2A">
        <w:t>sprint_1.0.4.tar.gz''</w:t>
      </w:r>
      <w:r>
        <w:t>)</w:t>
      </w:r>
      <w:r w:rsidRPr="00845D2A">
        <w:t>.</w:t>
      </w:r>
    </w:p>
    <w:p w14:paraId="2734BE0B" w14:textId="77777777" w:rsidR="003C2AFC" w:rsidRPr="003C2AFC" w:rsidRDefault="003C2AFC" w:rsidP="00181903">
      <w:pPr>
        <w:pStyle w:val="Code"/>
      </w:pPr>
      <w:r w:rsidRPr="003C2AFC">
        <w:lastRenderedPageBreak/>
        <w:t>&gt; R CMD install sprint_1.0.4.tar.gz</w:t>
      </w:r>
    </w:p>
    <w:p w14:paraId="2D6B834A" w14:textId="77777777" w:rsidR="003C2AFC" w:rsidRDefault="003C2AFC" w:rsidP="003C2AFC">
      <w:r w:rsidRPr="00845D2A">
        <w:t xml:space="preserve">Then from inside R, you should be able to load </w:t>
      </w:r>
      <w:r>
        <w:t xml:space="preserve">SPRINT : </w:t>
      </w:r>
    </w:p>
    <w:p w14:paraId="109878D0" w14:textId="77777777" w:rsidR="003C2AFC" w:rsidRPr="003C2AFC" w:rsidRDefault="003C2AFC" w:rsidP="00181903">
      <w:pPr>
        <w:pStyle w:val="Code"/>
      </w:pPr>
      <w:r w:rsidRPr="003C2AFC">
        <w:t>&gt; R</w:t>
      </w:r>
    </w:p>
    <w:p w14:paraId="445F8F9D" w14:textId="77777777" w:rsidR="003C2AFC" w:rsidRPr="003C2AFC" w:rsidRDefault="003C2AFC" w:rsidP="00181903">
      <w:pPr>
        <w:pStyle w:val="Code"/>
      </w:pPr>
      <w:r w:rsidRPr="003C2AFC">
        <w:t>&gt; library("sprint")</w:t>
      </w:r>
    </w:p>
    <w:p w14:paraId="50CD868B" w14:textId="77777777" w:rsidR="00DB066C" w:rsidRDefault="00DB066C" w:rsidP="00A06D94">
      <w:pPr>
        <w:pStyle w:val="Heading3"/>
        <w:numPr>
          <w:ilvl w:val="1"/>
          <w:numId w:val="1"/>
        </w:numPr>
        <w:rPr>
          <w:rFonts w:eastAsiaTheme="minorHAnsi"/>
          <w:lang w:val="en-GB" w:bidi="ar-SA"/>
        </w:rPr>
      </w:pPr>
      <w:r w:rsidRPr="00DB066C">
        <w:t>Notes</w:t>
      </w:r>
      <w:bookmarkEnd w:id="8"/>
      <w:bookmarkEnd w:id="9"/>
    </w:p>
    <w:p w14:paraId="77AF548A" w14:textId="77777777" w:rsidR="001A31B6" w:rsidRPr="001A31B6" w:rsidRDefault="001A31B6" w:rsidP="00A06D94">
      <w:pPr>
        <w:pStyle w:val="NoSpacing"/>
        <w:numPr>
          <w:ilvl w:val="0"/>
          <w:numId w:val="8"/>
        </w:numPr>
        <w:jc w:val="both"/>
        <w:rPr>
          <w:lang w:val="en-GB" w:bidi="ar-SA"/>
        </w:rPr>
      </w:pPr>
      <w:r w:rsidRPr="001A31B6">
        <w:rPr>
          <w:lang w:val="en-GB" w:bidi="ar-SA"/>
        </w:rPr>
        <w:t>If you are using a central installation of R and do not have the root privileges to install libraries there, you</w:t>
      </w:r>
      <w:r>
        <w:rPr>
          <w:lang w:val="en-GB" w:bidi="ar-SA"/>
        </w:rPr>
        <w:t xml:space="preserve"> can install the sprint library</w:t>
      </w:r>
      <w:r w:rsidRPr="001A31B6">
        <w:rPr>
          <w:lang w:val="en-GB" w:bidi="ar-SA"/>
        </w:rPr>
        <w:t xml:space="preserve"> locally by setting $R_LIBS accordingly.</w:t>
      </w:r>
    </w:p>
    <w:p w14:paraId="1C4B2E5E" w14:textId="77777777" w:rsidR="001A31B6" w:rsidRPr="001A31B6" w:rsidRDefault="001A31B6" w:rsidP="00181903">
      <w:pPr>
        <w:pStyle w:val="Code"/>
      </w:pPr>
      <w:r w:rsidRPr="001A31B6">
        <w:t xml:space="preserve">   &gt; R CMD INSTALL -l $R_LIBS sprint </w:t>
      </w:r>
    </w:p>
    <w:p w14:paraId="0B3E85EC" w14:textId="77777777" w:rsidR="001A31B6" w:rsidRPr="001A31B6" w:rsidRDefault="001A31B6" w:rsidP="00A06D94">
      <w:pPr>
        <w:pStyle w:val="NoSpacing"/>
        <w:numPr>
          <w:ilvl w:val="0"/>
          <w:numId w:val="8"/>
        </w:numPr>
        <w:jc w:val="both"/>
        <w:rPr>
          <w:lang w:val="en-GB" w:bidi="ar-SA"/>
        </w:rPr>
      </w:pPr>
      <w:r w:rsidRPr="001A31B6">
        <w:rPr>
          <w:lang w:val="en-GB" w:bidi="ar-SA"/>
        </w:rPr>
        <w:t>R tests if the installed package can be loaded during the installatio</w:t>
      </w:r>
      <w:r>
        <w:rPr>
          <w:lang w:val="en-GB" w:bidi="ar-SA"/>
        </w:rPr>
        <w:t xml:space="preserve">n. SPRINT </w:t>
      </w:r>
      <w:r w:rsidRPr="001A31B6">
        <w:rPr>
          <w:lang w:val="en-GB" w:bidi="ar-SA"/>
        </w:rPr>
        <w:t xml:space="preserve">requires MPI to run and if you try to install it without MPI then the installation will fail. If you are installing the SPRINT library on a cluster where MPI is only installed on the back-end nodes but not on the front-end nodes then you may need to use the "--no-test-load" flag during the installation process. </w:t>
      </w:r>
    </w:p>
    <w:p w14:paraId="78A463EE" w14:textId="77777777" w:rsidR="001A31B6" w:rsidRPr="001A31B6" w:rsidRDefault="001A31B6" w:rsidP="00181903">
      <w:pPr>
        <w:pStyle w:val="Code"/>
      </w:pPr>
      <w:r w:rsidRPr="001A31B6">
        <w:t xml:space="preserve">   &gt; R CMD INSTALL --no-test-load sprint</w:t>
      </w:r>
    </w:p>
    <w:p w14:paraId="559AA050" w14:textId="77777777" w:rsidR="005933DF" w:rsidRPr="005933DF" w:rsidRDefault="001A31B6" w:rsidP="00A06D94">
      <w:pPr>
        <w:pStyle w:val="NoSpacing"/>
        <w:numPr>
          <w:ilvl w:val="0"/>
          <w:numId w:val="8"/>
        </w:numPr>
        <w:jc w:val="both"/>
        <w:rPr>
          <w:lang w:val="en-GB" w:bidi="ar-SA"/>
        </w:rPr>
      </w:pPr>
      <w:r w:rsidRPr="001A31B6">
        <w:rPr>
          <w:lang w:val="en-GB" w:bidi="ar-SA"/>
        </w:rPr>
        <w:t>optional arguments to the installation command:</w:t>
      </w:r>
      <w:r w:rsidRPr="005933DF">
        <w:rPr>
          <w:rFonts w:ascii="Courier New" w:hAnsi="Courier New" w:cs="Courier New"/>
          <w:color w:val="3E5D78" w:themeColor="accent2" w:themeShade="80"/>
          <w:sz w:val="22"/>
          <w:szCs w:val="22"/>
          <w:lang w:val="en-GB" w:bidi="ar-SA"/>
        </w:rPr>
        <w:t xml:space="preserve"> </w:t>
      </w:r>
    </w:p>
    <w:p w14:paraId="28050AD6" w14:textId="77777777" w:rsidR="005933DF" w:rsidRDefault="001A31B6" w:rsidP="005933DF">
      <w:pPr>
        <w:pStyle w:val="NoSpacing"/>
        <w:ind w:left="720"/>
        <w:jc w:val="both"/>
        <w:rPr>
          <w:rFonts w:ascii="Courier New" w:hAnsi="Courier New" w:cs="Courier New"/>
          <w:color w:val="3E5D78" w:themeColor="accent2" w:themeShade="80"/>
          <w:sz w:val="22"/>
          <w:szCs w:val="22"/>
          <w:lang w:val="en-GB" w:bidi="ar-SA"/>
        </w:rPr>
      </w:pPr>
      <w:r w:rsidRPr="005933DF">
        <w:rPr>
          <w:rFonts w:ascii="Courier New" w:hAnsi="Courier New" w:cs="Courier New"/>
          <w:color w:val="3E5D78" w:themeColor="accent2" w:themeShade="80"/>
          <w:sz w:val="22"/>
          <w:szCs w:val="22"/>
          <w:lang w:val="en-GB" w:bidi="ar-SA"/>
        </w:rPr>
        <w:t>--configure-args="--with-wrapper-script=$WRAPPER_SCRIPT"</w:t>
      </w:r>
    </w:p>
    <w:p w14:paraId="647D6B30" w14:textId="77777777" w:rsidR="005933DF" w:rsidRDefault="005933DF" w:rsidP="005933DF">
      <w:pPr>
        <w:pStyle w:val="NoSpacing"/>
        <w:ind w:left="720"/>
        <w:jc w:val="both"/>
        <w:rPr>
          <w:lang w:val="en-GB" w:bidi="ar-SA"/>
        </w:rPr>
      </w:pPr>
      <w:r>
        <w:rPr>
          <w:lang w:val="en-GB" w:bidi="ar-SA"/>
        </w:rPr>
        <w:t>w</w:t>
      </w:r>
      <w:r w:rsidR="001A31B6" w:rsidRPr="005933DF">
        <w:rPr>
          <w:lang w:val="en-GB" w:bidi="ar-SA"/>
        </w:rPr>
        <w:t>here</w:t>
      </w:r>
      <w:r>
        <w:rPr>
          <w:lang w:val="en-GB" w:bidi="ar-SA"/>
        </w:rPr>
        <w:t>:</w:t>
      </w:r>
    </w:p>
    <w:p w14:paraId="3A85FA29" w14:textId="77777777" w:rsidR="005933DF" w:rsidRDefault="005933DF" w:rsidP="005933DF">
      <w:pPr>
        <w:pStyle w:val="NoSpacing"/>
        <w:ind w:left="720"/>
        <w:jc w:val="both"/>
        <w:rPr>
          <w:lang w:val="en-GB" w:bidi="ar-SA"/>
        </w:rPr>
      </w:pPr>
      <w:r>
        <w:rPr>
          <w:lang w:val="en-GB" w:bidi="ar-SA"/>
        </w:rPr>
        <w:t>$</w:t>
      </w:r>
      <w:r w:rsidR="001A31B6" w:rsidRPr="005933DF">
        <w:rPr>
          <w:lang w:val="en-GB" w:bidi="ar-SA"/>
        </w:rPr>
        <w:t>WRAPPER_SCRIPT contains the compiler to be used for building SPRINT, e.g.</w:t>
      </w:r>
      <w:r w:rsidRPr="005933DF">
        <w:rPr>
          <w:lang w:val="en-GB" w:bidi="ar-SA"/>
        </w:rPr>
        <w:t xml:space="preserve"> </w:t>
      </w:r>
      <w:r w:rsidR="001A31B6" w:rsidRPr="005933DF">
        <w:rPr>
          <w:lang w:val="en-GB" w:bidi="ar-SA"/>
        </w:rPr>
        <w:t xml:space="preserve"> "mpicc"</w:t>
      </w:r>
      <w:r>
        <w:rPr>
          <w:lang w:val="en-GB" w:bidi="ar-SA"/>
        </w:rPr>
        <w:t xml:space="preserve">. </w:t>
      </w:r>
    </w:p>
    <w:p w14:paraId="40DADC0C" w14:textId="77777777" w:rsidR="00DB066C" w:rsidRPr="00DB066C" w:rsidRDefault="001A31B6" w:rsidP="000D653D">
      <w:pPr>
        <w:pStyle w:val="NoSpacing"/>
        <w:spacing w:after="240"/>
        <w:ind w:left="720"/>
        <w:jc w:val="both"/>
        <w:rPr>
          <w:lang w:val="en-GB" w:bidi="ar-SA"/>
        </w:rPr>
      </w:pPr>
      <w:r w:rsidRPr="005933DF">
        <w:rPr>
          <w:lang w:val="en-GB" w:bidi="ar-SA"/>
        </w:rPr>
        <w:t>The configure script automatically identifies the appropriate compiler for</w:t>
      </w:r>
      <w:r w:rsidR="005933DF" w:rsidRPr="005933DF">
        <w:rPr>
          <w:lang w:val="en-GB" w:bidi="ar-SA"/>
        </w:rPr>
        <w:t xml:space="preserve"> building SPRINT. </w:t>
      </w:r>
      <w:r w:rsidRPr="005933DF">
        <w:rPr>
          <w:lang w:val="en-GB" w:bidi="ar-SA"/>
        </w:rPr>
        <w:t>This option should only be used if the script fails to locate the MPI compiler.</w:t>
      </w:r>
    </w:p>
    <w:p w14:paraId="27389A71" w14:textId="77777777" w:rsidR="00DB066C" w:rsidRDefault="00DB066C" w:rsidP="00A06D94">
      <w:pPr>
        <w:pStyle w:val="Heading3"/>
        <w:numPr>
          <w:ilvl w:val="1"/>
          <w:numId w:val="1"/>
        </w:numPr>
        <w:rPr>
          <w:rFonts w:eastAsiaTheme="minorHAnsi"/>
          <w:sz w:val="24"/>
          <w:szCs w:val="24"/>
          <w:lang w:val="en-GB" w:bidi="ar-SA"/>
        </w:rPr>
      </w:pPr>
      <w:bookmarkStart w:id="11" w:name="_Toc309912574"/>
      <w:bookmarkStart w:id="12" w:name="_Toc217013845"/>
      <w:r>
        <w:rPr>
          <w:rFonts w:eastAsiaTheme="minorHAnsi"/>
          <w:sz w:val="24"/>
          <w:szCs w:val="24"/>
          <w:lang w:val="en-GB" w:bidi="ar-SA"/>
        </w:rPr>
        <w:t>Testing the installation</w:t>
      </w:r>
      <w:bookmarkEnd w:id="11"/>
      <w:bookmarkEnd w:id="12"/>
    </w:p>
    <w:p w14:paraId="4189B1F9" w14:textId="77777777" w:rsidR="008C45D8" w:rsidRPr="002A7D85" w:rsidRDefault="00D251FA" w:rsidP="002A7D85">
      <w:pPr>
        <w:pStyle w:val="NoSpacing"/>
        <w:spacing w:after="240"/>
      </w:pPr>
      <w:r w:rsidRPr="002A7D85">
        <w:t xml:space="preserve">The SPRINT library includes a function to test the installation called </w:t>
      </w:r>
      <w:r w:rsidRPr="00FD63C4">
        <w:rPr>
          <w:b/>
          <w:i/>
        </w:rPr>
        <w:t>ptest()</w:t>
      </w:r>
      <w:r w:rsidRPr="002A7D85">
        <w:t xml:space="preserve">. It simply prints a message identifying each processor in the compute cluster. For example, when using SPRINT with 5 processors and you will get the following output:   </w:t>
      </w:r>
    </w:p>
    <w:p w14:paraId="5A7D7DE3" w14:textId="77777777" w:rsidR="0098438B" w:rsidRDefault="00D251FA" w:rsidP="008C45D8">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[1] "HELLO, FROM PROCESSOR: 0" "HELLO, FROM PROCESSOR: 2" </w:t>
      </w:r>
      <w:r w:rsidR="008C45D8" w:rsidRPr="0098438B">
        <w:rPr>
          <w:rFonts w:ascii="Courier New" w:hAnsi="Courier New" w:cs="Courier New"/>
          <w:color w:val="3E5D78" w:themeColor="accent2" w:themeShade="80"/>
          <w:sz w:val="22"/>
          <w:szCs w:val="22"/>
          <w:lang w:val="en-GB" w:bidi="ar-SA"/>
        </w:rPr>
        <w:t xml:space="preserve">       </w:t>
      </w:r>
    </w:p>
    <w:p w14:paraId="1B5364E7" w14:textId="77777777" w:rsidR="00D251FA" w:rsidRPr="0098438B" w:rsidRDefault="00D251FA" w:rsidP="008C45D8">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[3] "HELLO, FROM PROCESSOR: 1" "HELLO, FROM PROCESSOR: 3"</w:t>
      </w:r>
    </w:p>
    <w:p w14:paraId="6952B9EC" w14:textId="77777777" w:rsidR="008C45D8" w:rsidRDefault="00D251FA" w:rsidP="008C45D8">
      <w:pPr>
        <w:pStyle w:val="NoSpacing"/>
        <w:spacing w:before="0" w:after="240"/>
        <w:rPr>
          <w:rFonts w:ascii="Courier New" w:hAnsi="Courier New" w:cs="Courier New"/>
          <w:color w:val="3E5D78" w:themeColor="accent2" w:themeShade="80"/>
          <w:lang w:val="en-GB" w:bidi="ar-SA"/>
        </w:rPr>
      </w:pPr>
      <w:r w:rsidRPr="0098438B">
        <w:rPr>
          <w:rFonts w:ascii="Courier New" w:hAnsi="Courier New" w:cs="Courier New"/>
          <w:color w:val="3E5D78" w:themeColor="accent2" w:themeShade="80"/>
          <w:sz w:val="22"/>
          <w:szCs w:val="22"/>
          <w:lang w:val="en-GB" w:bidi="ar-SA"/>
        </w:rPr>
        <w:t>[5] "HELLO, FROM PROCESSOR: 4"</w:t>
      </w:r>
      <w:r w:rsidRPr="008C45D8">
        <w:rPr>
          <w:rFonts w:ascii="Courier New" w:hAnsi="Courier New" w:cs="Courier New"/>
          <w:color w:val="3E5D78" w:themeColor="accent2" w:themeShade="80"/>
          <w:lang w:val="en-GB" w:bidi="ar-SA"/>
        </w:rPr>
        <w:t xml:space="preserve"> </w:t>
      </w:r>
    </w:p>
    <w:p w14:paraId="25B381EE" w14:textId="77777777" w:rsidR="00470A33" w:rsidRDefault="00470A33" w:rsidP="008C45D8">
      <w:pPr>
        <w:pStyle w:val="NoSpacing"/>
        <w:spacing w:before="0" w:after="240"/>
        <w:rPr>
          <w:lang w:val="en-GB" w:bidi="ar-SA"/>
        </w:rPr>
      </w:pPr>
    </w:p>
    <w:p w14:paraId="728C5037" w14:textId="77777777" w:rsidR="00D251FA" w:rsidRPr="008C45D8" w:rsidRDefault="00D251FA" w:rsidP="008C45D8">
      <w:pPr>
        <w:pStyle w:val="NoSpacing"/>
        <w:spacing w:before="0" w:after="240"/>
        <w:rPr>
          <w:rFonts w:ascii="Courier New" w:hAnsi="Courier New" w:cs="Courier New"/>
          <w:color w:val="3E5D78" w:themeColor="accent2" w:themeShade="80"/>
          <w:lang w:val="en-GB" w:bidi="ar-SA"/>
        </w:rPr>
      </w:pPr>
      <w:r w:rsidRPr="00D251FA">
        <w:rPr>
          <w:lang w:val="en-GB" w:bidi="ar-SA"/>
        </w:rPr>
        <w:t>This is obtained by running the following sample R script, install_test.R:</w:t>
      </w:r>
    </w:p>
    <w:p w14:paraId="0BEE3622" w14:textId="77777777" w:rsidR="008C45D8" w:rsidRPr="005A5CB3" w:rsidRDefault="00D251FA" w:rsidP="005A5CB3">
      <w:pPr>
        <w:pStyle w:val="Code"/>
      </w:pPr>
      <w:r w:rsidRPr="005A5CB3">
        <w:t xml:space="preserve">library("sprint") </w:t>
      </w:r>
    </w:p>
    <w:p w14:paraId="4C9F7C69" w14:textId="77777777" w:rsidR="008C45D8" w:rsidRPr="005A5CB3" w:rsidRDefault="00D251FA" w:rsidP="005A5CB3">
      <w:pPr>
        <w:pStyle w:val="Code"/>
      </w:pPr>
      <w:r w:rsidRPr="005A5CB3">
        <w:t>ptest()</w:t>
      </w:r>
    </w:p>
    <w:p w14:paraId="1D749B9E" w14:textId="77777777" w:rsidR="008C45D8" w:rsidRPr="005A5CB3" w:rsidRDefault="00D251FA" w:rsidP="005A5CB3">
      <w:pPr>
        <w:pStyle w:val="Code"/>
      </w:pPr>
      <w:r w:rsidRPr="005A5CB3">
        <w:t>pterminate()</w:t>
      </w:r>
    </w:p>
    <w:p w14:paraId="1D82BD37" w14:textId="77777777" w:rsidR="008C45D8" w:rsidRPr="0098438B" w:rsidRDefault="00D251FA" w:rsidP="0089573E">
      <w:pPr>
        <w:pStyle w:val="NoSpacing"/>
        <w:spacing w:before="0" w:after="240"/>
        <w:ind w:left="72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lastRenderedPageBreak/>
        <w:t>quit()</w:t>
      </w:r>
    </w:p>
    <w:p w14:paraId="3BA19F07" w14:textId="77777777" w:rsidR="00DB066C" w:rsidRPr="0098438B" w:rsidRDefault="00D251FA" w:rsidP="008C45D8">
      <w:pPr>
        <w:pStyle w:val="NoSpacing"/>
        <w:spacing w:before="0" w:after="24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&gt; mpiexec -n 5 R -f install_test.R</w:t>
      </w:r>
    </w:p>
    <w:p w14:paraId="425EA449" w14:textId="53CFDDFC" w:rsidR="00DB066C" w:rsidRDefault="0057523B" w:rsidP="00A06D94">
      <w:pPr>
        <w:pStyle w:val="Heading2"/>
        <w:numPr>
          <w:ilvl w:val="0"/>
          <w:numId w:val="1"/>
        </w:numPr>
        <w:rPr>
          <w:lang w:val="en-GB" w:bidi="ar-SA"/>
        </w:rPr>
      </w:pPr>
      <w:bookmarkStart w:id="13" w:name="_Toc309912575"/>
      <w:bookmarkStart w:id="14" w:name="_Toc217013846"/>
      <w:r>
        <w:rPr>
          <w:lang w:val="en-GB" w:bidi="ar-SA"/>
        </w:rPr>
        <w:t xml:space="preserve">Installing SPRINT on </w:t>
      </w:r>
      <w:r w:rsidR="00DB066C">
        <w:rPr>
          <w:lang w:val="en-GB" w:bidi="ar-SA"/>
        </w:rPr>
        <w:t xml:space="preserve">Mac </w:t>
      </w:r>
      <w:bookmarkEnd w:id="13"/>
      <w:r>
        <w:rPr>
          <w:lang w:val="en-GB" w:bidi="ar-SA"/>
        </w:rPr>
        <w:t>OSX</w:t>
      </w:r>
      <w:bookmarkEnd w:id="14"/>
    </w:p>
    <w:p w14:paraId="43D16F11" w14:textId="77777777" w:rsidR="00303E24" w:rsidRDefault="002A7D85" w:rsidP="002A7D85">
      <w:pPr>
        <w:pStyle w:val="NoSpacing"/>
        <w:spacing w:after="240"/>
        <w:jc w:val="both"/>
      </w:pPr>
      <w:r>
        <w:t>Although SPRINT is specifically developed for UNIX type platforms, it has been successfully installed on a Mac architecture following the instructions below.</w:t>
      </w:r>
    </w:p>
    <w:p w14:paraId="549EC441" w14:textId="02FDB849" w:rsidR="009A3BED" w:rsidRDefault="00A06D94" w:rsidP="00EE7418">
      <w:pPr>
        <w:pStyle w:val="Heading3"/>
      </w:pPr>
      <w:bookmarkStart w:id="15" w:name="_Toc217013847"/>
      <w:bookmarkStart w:id="16" w:name="_Toc309912576"/>
      <w:r>
        <w:t xml:space="preserve">4.1 </w:t>
      </w:r>
      <w:r w:rsidR="009A3BED">
        <w:t>Pre-requisites</w:t>
      </w:r>
      <w:bookmarkEnd w:id="15"/>
    </w:p>
    <w:p w14:paraId="7EE63B6B" w14:textId="238FEA6F" w:rsidR="00EE7418" w:rsidRPr="00EE7418" w:rsidRDefault="00EE7418" w:rsidP="00EE7418">
      <w:r>
        <w:t xml:space="preserve">Before installing SPRINT, the Xcode command line tools (to provide </w:t>
      </w:r>
      <w:r w:rsidR="004A5CB1">
        <w:t>C and Fortran compilers), MPI</w:t>
      </w:r>
      <w:r>
        <w:t xml:space="preserve">, and </w:t>
      </w:r>
      <w:r w:rsidR="004A5CB1">
        <w:t>R must be installed.</w:t>
      </w:r>
    </w:p>
    <w:p w14:paraId="69DBCCB9" w14:textId="77777777" w:rsidR="009A3BED" w:rsidRDefault="009A3BED" w:rsidP="00D50BB4">
      <w:pPr>
        <w:pStyle w:val="Heading5"/>
      </w:pPr>
      <w:r>
        <w:t>R</w:t>
      </w:r>
    </w:p>
    <w:p w14:paraId="3049D09D" w14:textId="77777777" w:rsidR="009A3BED" w:rsidRDefault="009A3BED" w:rsidP="009A3BED">
      <w:r>
        <w:t xml:space="preserve">Install R, available here: </w:t>
      </w:r>
      <w:hyperlink r:id="rId9" w:history="1">
        <w:r w:rsidRPr="007125C8">
          <w:rPr>
            <w:rStyle w:val="Hyperlink"/>
          </w:rPr>
          <w:t>http://cran.r-project.org/</w:t>
        </w:r>
      </w:hyperlink>
    </w:p>
    <w:p w14:paraId="1AD4F719" w14:textId="77777777" w:rsidR="009A3BED" w:rsidRDefault="009A3BED" w:rsidP="00D50BB4">
      <w:pPr>
        <w:pStyle w:val="Heading5"/>
      </w:pPr>
      <w:r>
        <w:t>Xcode</w:t>
      </w:r>
    </w:p>
    <w:p w14:paraId="7718284F" w14:textId="77777777" w:rsidR="009A3BED" w:rsidRDefault="009A3BED" w:rsidP="009A3BED">
      <w:r>
        <w:t xml:space="preserve">Install Xcode with Command Line Tools option selected. </w:t>
      </w:r>
    </w:p>
    <w:p w14:paraId="74CF61AC" w14:textId="77777777" w:rsidR="009A3BED" w:rsidRPr="0003076D" w:rsidRDefault="009A3BED" w:rsidP="009A3BED">
      <w:r>
        <w:t>You can check to see if the command line tools are already installed by running ‘</w:t>
      </w:r>
      <w:r w:rsidRPr="00B10021">
        <w:rPr>
          <w:rFonts w:ascii="Courier New" w:hAnsi="Courier New" w:cs="Courier New"/>
        </w:rPr>
        <w:t>which gcc</w:t>
      </w:r>
      <w:r>
        <w:t>’ from the command line.</w:t>
      </w:r>
    </w:p>
    <w:p w14:paraId="52E2F0CE" w14:textId="77777777" w:rsidR="009A3BED" w:rsidRDefault="009A3BED" w:rsidP="009A3BED">
      <w:r>
        <w:t>If there’s no response to this command, then you need to follow the install instructions below.</w:t>
      </w:r>
    </w:p>
    <w:p w14:paraId="673CE946" w14:textId="77777777" w:rsidR="009A3BED" w:rsidRDefault="009A3BED" w:rsidP="009A3BED">
      <w:pPr>
        <w:pStyle w:val="Heading6"/>
      </w:pPr>
      <w:r>
        <w:t>Mountain Lion 10.8 and Lion 10.7</w:t>
      </w:r>
    </w:p>
    <w:p w14:paraId="26CE057D" w14:textId="77777777" w:rsidR="009A3BED" w:rsidRDefault="009A3BED" w:rsidP="009A3BED">
      <w:r>
        <w:t xml:space="preserve">For 10.8 and 10.7, you can install the Command Line Tools without the rest of Xcode. Go to </w:t>
      </w:r>
      <w:hyperlink r:id="rId10" w:history="1">
        <w:r w:rsidRPr="00CC67F6">
          <w:rPr>
            <w:rStyle w:val="Hyperlink"/>
          </w:rPr>
          <w:t>Downloads for Apple Developers</w:t>
        </w:r>
      </w:hyperlink>
      <w:r w:rsidRPr="00CC67F6">
        <w:t>, search for</w:t>
      </w:r>
      <w:r>
        <w:t xml:space="preserve"> “</w:t>
      </w:r>
      <w:r w:rsidRPr="008D11C2">
        <w:t>command line tools</w:t>
      </w:r>
      <w:r>
        <w:t xml:space="preserve">” and install the appropriate version for your OS. </w:t>
      </w:r>
    </w:p>
    <w:p w14:paraId="48B544D5" w14:textId="77777777" w:rsidR="009A3BED" w:rsidRPr="008D11C2" w:rsidRDefault="009A3BED" w:rsidP="009A3BED">
      <w:r>
        <w:t>Alternatively, if you already have Xcode installed, you can use the Xcode Downloads preferences pane to add command line tools.</w:t>
      </w:r>
    </w:p>
    <w:p w14:paraId="6D1E7099" w14:textId="77777777" w:rsidR="009A3BED" w:rsidRPr="00CC67F6" w:rsidRDefault="009A3BED" w:rsidP="009A3BED">
      <w:pPr>
        <w:pStyle w:val="Heading6"/>
      </w:pPr>
      <w:r>
        <w:t>Snow Leopard 10.6</w:t>
      </w:r>
    </w:p>
    <w:p w14:paraId="43D299E3" w14:textId="77777777" w:rsidR="009A3BED" w:rsidRPr="00CC67F6" w:rsidRDefault="009A3BED" w:rsidP="009A3BED">
      <w:r>
        <w:t>Go to</w:t>
      </w:r>
      <w:r w:rsidRPr="00CC67F6">
        <w:t xml:space="preserve"> </w:t>
      </w:r>
      <w:hyperlink r:id="rId11" w:history="1">
        <w:r w:rsidRPr="00CC67F6">
          <w:rPr>
            <w:rStyle w:val="Hyperlink"/>
          </w:rPr>
          <w:t>Downloads for Apple Developers</w:t>
        </w:r>
      </w:hyperlink>
      <w:r w:rsidRPr="00CC67F6">
        <w:t xml:space="preserve">, search for </w:t>
      </w:r>
      <w:r>
        <w:t>“</w:t>
      </w:r>
      <w:r w:rsidRPr="00CC67F6">
        <w:t>Xcode</w:t>
      </w:r>
      <w:r>
        <w:t xml:space="preserve"> 3.2.6”</w:t>
      </w:r>
      <w:r w:rsidRPr="00CC67F6">
        <w:t xml:space="preserve"> </w:t>
      </w:r>
      <w:r>
        <w:rPr>
          <w:lang w:val="en-GB"/>
        </w:rPr>
        <w:t xml:space="preserve">in the top left search field, </w:t>
      </w:r>
      <w:r w:rsidRPr="00CC67F6">
        <w:t xml:space="preserve">and then you'll find a download for </w:t>
      </w:r>
      <w:r>
        <w:t>Xcode 3</w:t>
      </w:r>
      <w:r w:rsidRPr="00CC67F6">
        <w:t>.2 for Snow Leopard.</w:t>
      </w:r>
      <w:r>
        <w:t xml:space="preserve"> Select ‘Customise’ from the installer and then select ‘UNIX Development’ to install the command line tools.</w:t>
      </w:r>
    </w:p>
    <w:p w14:paraId="0166807F" w14:textId="77777777" w:rsidR="009A3BED" w:rsidRDefault="009A3BED" w:rsidP="009A3BED">
      <w:pPr>
        <w:pStyle w:val="Heading6"/>
      </w:pPr>
      <w:r>
        <w:lastRenderedPageBreak/>
        <w:t>Leopard 10.5</w:t>
      </w:r>
    </w:p>
    <w:p w14:paraId="545C323F" w14:textId="77777777" w:rsidR="009A3BED" w:rsidRPr="008D11C2" w:rsidRDefault="009A3BED" w:rsidP="009A3BED">
      <w:r>
        <w:t>Go to</w:t>
      </w:r>
      <w:r w:rsidRPr="00CC67F6">
        <w:t xml:space="preserve"> </w:t>
      </w:r>
      <w:hyperlink r:id="rId12" w:history="1">
        <w:r w:rsidRPr="00CC67F6">
          <w:rPr>
            <w:rStyle w:val="Hyperlink"/>
          </w:rPr>
          <w:t>Downloads for Apple Developers</w:t>
        </w:r>
      </w:hyperlink>
      <w:r w:rsidRPr="00CC67F6">
        <w:t xml:space="preserve">, search for </w:t>
      </w:r>
      <w:r>
        <w:t>“</w:t>
      </w:r>
      <w:r w:rsidRPr="00CC67F6">
        <w:t>Xcode</w:t>
      </w:r>
      <w:r>
        <w:t xml:space="preserve"> </w:t>
      </w:r>
      <w:r w:rsidRPr="00973D20">
        <w:rPr>
          <w:lang w:val="en-GB"/>
        </w:rPr>
        <w:t>3.1.4</w:t>
      </w:r>
      <w:r>
        <w:rPr>
          <w:lang w:val="en-GB"/>
        </w:rPr>
        <w:t xml:space="preserve">” in the top left search field, </w:t>
      </w:r>
      <w:r w:rsidRPr="00CC67F6">
        <w:t>and then you'll find a download for Xcode for Leopard.</w:t>
      </w:r>
      <w:r>
        <w:t xml:space="preserve"> Select ‘UNIX Development Support’ from the installer.</w:t>
      </w:r>
    </w:p>
    <w:p w14:paraId="700077DF" w14:textId="77777777" w:rsidR="009A3BED" w:rsidRPr="00845D2A" w:rsidRDefault="009A3BED" w:rsidP="00D50BB4">
      <w:pPr>
        <w:pStyle w:val="Heading5"/>
      </w:pPr>
      <w:r>
        <w:t>MPI</w:t>
      </w:r>
    </w:p>
    <w:p w14:paraId="5D039B46" w14:textId="77777777" w:rsidR="009A3BED" w:rsidRPr="00845D2A" w:rsidRDefault="009A3BED" w:rsidP="009A3BED">
      <w:r w:rsidRPr="00845D2A">
        <w:t>At the command line, check to see if you already have mpich2 installed.</w:t>
      </w:r>
    </w:p>
    <w:p w14:paraId="6E68B09B" w14:textId="77777777" w:rsidR="009A3BED" w:rsidRPr="00031A5D" w:rsidRDefault="009A3BED" w:rsidP="009A3BED">
      <w:pPr>
        <w:rPr>
          <w:rFonts w:ascii="Courier New" w:hAnsi="Courier New" w:cs="Courier New"/>
        </w:rPr>
      </w:pPr>
      <w:r w:rsidRPr="00031A5D">
        <w:rPr>
          <w:rFonts w:ascii="Courier New" w:hAnsi="Courier New" w:cs="Courier New"/>
        </w:rPr>
        <w:t>&gt; mpicc -v</w:t>
      </w:r>
    </w:p>
    <w:p w14:paraId="414C24E4" w14:textId="77777777" w:rsidR="009A3BED" w:rsidRDefault="009A3BED" w:rsidP="009A3BED">
      <w:r w:rsidRPr="00845D2A">
        <w:t>If any version is listed, check that it's MPICH2.</w:t>
      </w:r>
      <w:r w:rsidR="00D50BB4">
        <w:t xml:space="preserve">  </w:t>
      </w:r>
      <w:r w:rsidRPr="00845D2A">
        <w:t>Otherwise you'll have to install mpich2 (either with MacPorts or homebrew):</w:t>
      </w:r>
    </w:p>
    <w:p w14:paraId="21301EF7" w14:textId="77777777" w:rsidR="009A3BED" w:rsidRPr="00845D2A" w:rsidRDefault="009A3BED" w:rsidP="00D50BB4">
      <w:pPr>
        <w:pStyle w:val="Heading6"/>
      </w:pPr>
      <w:r w:rsidRPr="00845D2A">
        <w:t>Using macports</w:t>
      </w:r>
    </w:p>
    <w:p w14:paraId="4E209EEE" w14:textId="77777777" w:rsidR="009A3BED" w:rsidRPr="00845D2A" w:rsidRDefault="009A3BED" w:rsidP="009A3BED">
      <w:r w:rsidRPr="00845D2A">
        <w:t xml:space="preserve">If running </w:t>
      </w:r>
      <w:r w:rsidRPr="00031A5D">
        <w:rPr>
          <w:rFonts w:ascii="Courier New" w:hAnsi="Courier New" w:cs="Courier New"/>
        </w:rPr>
        <w:t>'which port'</w:t>
      </w:r>
      <w:r w:rsidRPr="00845D2A">
        <w:t xml:space="preserve"> on the command line returns a result, then you already have MacPorts installed, so run  </w:t>
      </w:r>
      <w:r w:rsidRPr="00031A5D">
        <w:rPr>
          <w:rFonts w:ascii="Courier New" w:hAnsi="Courier New" w:cs="Courier New"/>
        </w:rPr>
        <w:t>'sudo port install mpich2'</w:t>
      </w:r>
      <w:r w:rsidRPr="00845D2A">
        <w:t xml:space="preserve"> to install mpich2.</w:t>
      </w:r>
    </w:p>
    <w:p w14:paraId="547DE8F3" w14:textId="77777777" w:rsidR="009A3BED" w:rsidRPr="00845D2A" w:rsidRDefault="009A3BED" w:rsidP="00D50BB4">
      <w:pPr>
        <w:pStyle w:val="Heading6"/>
      </w:pPr>
      <w:r w:rsidRPr="00845D2A">
        <w:t>Using homebrew</w:t>
      </w:r>
    </w:p>
    <w:p w14:paraId="7D5E9FF8" w14:textId="77777777" w:rsidR="009A3BED" w:rsidRPr="00845D2A" w:rsidRDefault="009A3BED" w:rsidP="009A3BED">
      <w:r w:rsidRPr="00845D2A">
        <w:t xml:space="preserve">If running </w:t>
      </w:r>
      <w:r w:rsidRPr="00031A5D">
        <w:rPr>
          <w:rFonts w:ascii="Courier New" w:hAnsi="Courier New" w:cs="Courier New"/>
        </w:rPr>
        <w:t>'which brew'</w:t>
      </w:r>
      <w:r w:rsidRPr="00845D2A">
        <w:t xml:space="preserve"> on the command line returns a result, then you already have homebrew installed, so run  </w:t>
      </w:r>
      <w:r w:rsidRPr="00031A5D">
        <w:rPr>
          <w:rFonts w:ascii="Courier New" w:hAnsi="Courier New" w:cs="Courier New"/>
        </w:rPr>
        <w:t>'brew install mpich2'</w:t>
      </w:r>
      <w:r w:rsidRPr="00845D2A">
        <w:t xml:space="preserve"> to install mpich2.</w:t>
      </w:r>
    </w:p>
    <w:p w14:paraId="322BEA4D" w14:textId="77777777" w:rsidR="009A3BED" w:rsidRPr="00845D2A" w:rsidRDefault="009A3BED" w:rsidP="009A3BED"/>
    <w:p w14:paraId="59C85387" w14:textId="77777777" w:rsidR="009A3BED" w:rsidRPr="00845D2A" w:rsidRDefault="009A3BED" w:rsidP="009A3BED">
      <w:r w:rsidRPr="00845D2A">
        <w:t xml:space="preserve">If neither of those worked, then install homebrew. </w:t>
      </w:r>
      <w:r w:rsidRPr="00031A5D">
        <w:rPr>
          <w:rFonts w:ascii="Courier New" w:hAnsi="Courier New" w:cs="Courier New"/>
        </w:rPr>
        <w:t xml:space="preserve">'ruby -e "$(curl -fsSkL </w:t>
      </w:r>
      <w:hyperlink r:id="rId13" w:history="1">
        <w:r w:rsidRPr="00031A5D">
          <w:rPr>
            <w:rStyle w:val="Hyperlink"/>
            <w:rFonts w:ascii="Courier New" w:hAnsi="Courier New" w:cs="Courier New"/>
          </w:rPr>
          <w:t>raw.github.com/mxcl/homebrew/go</w:t>
        </w:r>
      </w:hyperlink>
      <w:r w:rsidRPr="00031A5D">
        <w:rPr>
          <w:rFonts w:ascii="Courier New" w:hAnsi="Courier New" w:cs="Courier New"/>
        </w:rPr>
        <w:t>)"'</w:t>
      </w:r>
      <w:r w:rsidRPr="00845D2A">
        <w:t xml:space="preserve"> And then run </w:t>
      </w:r>
      <w:r w:rsidRPr="00031A5D">
        <w:rPr>
          <w:rFonts w:ascii="Courier New" w:hAnsi="Courier New" w:cs="Courier New"/>
        </w:rPr>
        <w:t>'brew install mpich2'</w:t>
      </w:r>
      <w:r w:rsidRPr="00845D2A">
        <w:t xml:space="preserve"> .</w:t>
      </w:r>
    </w:p>
    <w:p w14:paraId="75394DC9" w14:textId="77777777" w:rsidR="009A3BED" w:rsidRPr="00845D2A" w:rsidRDefault="009A3BED" w:rsidP="009A3BED"/>
    <w:p w14:paraId="326A1FDE" w14:textId="68984555" w:rsidR="009A3BED" w:rsidRPr="00845D2A" w:rsidRDefault="009A3BED" w:rsidP="00A06D94">
      <w:pPr>
        <w:pStyle w:val="Heading3"/>
        <w:numPr>
          <w:ilvl w:val="1"/>
          <w:numId w:val="19"/>
        </w:numPr>
      </w:pPr>
      <w:bookmarkStart w:id="17" w:name="_Toc217013848"/>
      <w:r>
        <w:t>Installing SPRINT</w:t>
      </w:r>
      <w:r w:rsidR="00D50BB4">
        <w:t xml:space="preserve"> on Mac</w:t>
      </w:r>
      <w:bookmarkEnd w:id="17"/>
    </w:p>
    <w:p w14:paraId="2C554744" w14:textId="77777777" w:rsidR="009A3BED" w:rsidRPr="00845D2A" w:rsidRDefault="009A3BED" w:rsidP="009A3BED"/>
    <w:p w14:paraId="2BAFF886" w14:textId="77777777" w:rsidR="00512F41" w:rsidRDefault="00512F41" w:rsidP="009A3BED">
      <w:r>
        <w:t>Install SPRINT from R as follows.</w:t>
      </w:r>
    </w:p>
    <w:p w14:paraId="613B10C2" w14:textId="77777777" w:rsidR="00512F41" w:rsidRDefault="00512F41" w:rsidP="00181903">
      <w:pPr>
        <w:pStyle w:val="Code"/>
        <w:rPr>
          <w:ins w:id="18" w:author="Eilidh Troup" w:date="2013-02-19T16:19:00Z"/>
        </w:rPr>
      </w:pPr>
      <w:r w:rsidRPr="00031A5D">
        <w:t>&gt; R</w:t>
      </w:r>
    </w:p>
    <w:p w14:paraId="0AEF86BA" w14:textId="052B486D" w:rsidR="005369F4" w:rsidRDefault="005369F4" w:rsidP="00181903">
      <w:pPr>
        <w:pStyle w:val="Code"/>
      </w:pPr>
      <w:r>
        <w:t xml:space="preserve">&gt; </w:t>
      </w:r>
      <w:r w:rsidR="008B16F8" w:rsidRPr="008B16F8">
        <w:t xml:space="preserve">install.packages("rlecuyer") </w:t>
      </w:r>
    </w:p>
    <w:p w14:paraId="6670C5F3" w14:textId="68862562" w:rsidR="005369F4" w:rsidRDefault="005369F4" w:rsidP="00181903">
      <w:pPr>
        <w:pStyle w:val="Code"/>
      </w:pPr>
      <w:r>
        <w:t xml:space="preserve">&gt; </w:t>
      </w:r>
      <w:r w:rsidR="008B16F8" w:rsidRPr="008B16F8">
        <w:t xml:space="preserve">install.packages("boot") </w:t>
      </w:r>
    </w:p>
    <w:p w14:paraId="79CAF1E2" w14:textId="7D550BBF" w:rsidR="005369F4" w:rsidRDefault="005369F4" w:rsidP="00181903">
      <w:pPr>
        <w:pStyle w:val="Code"/>
      </w:pPr>
      <w:r>
        <w:t xml:space="preserve">&gt; </w:t>
      </w:r>
      <w:r w:rsidR="008B16F8" w:rsidRPr="008B16F8">
        <w:t xml:space="preserve">install.packages("e1071") </w:t>
      </w:r>
    </w:p>
    <w:p w14:paraId="31719704" w14:textId="42B094D9" w:rsidR="005369F4" w:rsidRDefault="005369F4" w:rsidP="00181903">
      <w:pPr>
        <w:pStyle w:val="Code"/>
      </w:pPr>
      <w:r>
        <w:t xml:space="preserve">&gt; </w:t>
      </w:r>
      <w:r w:rsidR="008B16F8" w:rsidRPr="008B16F8">
        <w:t xml:space="preserve">source("http://bioconductor.org/biocLite.R") </w:t>
      </w:r>
    </w:p>
    <w:p w14:paraId="2C536C15" w14:textId="5D80A684" w:rsidR="00B0797D" w:rsidRPr="005369F4" w:rsidRDefault="005369F4" w:rsidP="00181903">
      <w:pPr>
        <w:pStyle w:val="Code"/>
      </w:pPr>
      <w:r>
        <w:t xml:space="preserve">&gt; </w:t>
      </w:r>
      <w:r w:rsidR="008B16F8" w:rsidRPr="008B16F8">
        <w:t>biocLite("ShortRead"</w:t>
      </w:r>
    </w:p>
    <w:p w14:paraId="31FED98A" w14:textId="77777777" w:rsidR="00512F41" w:rsidRPr="00031A5D" w:rsidRDefault="00512F41" w:rsidP="00181903">
      <w:pPr>
        <w:pStyle w:val="Code"/>
      </w:pPr>
      <w:r>
        <w:t>&gt;</w:t>
      </w:r>
      <w:r w:rsidRPr="00F83478">
        <w:t xml:space="preserve"> install.packages("sprint")</w:t>
      </w:r>
    </w:p>
    <w:p w14:paraId="45DC6996" w14:textId="535302C5" w:rsidR="004F7587" w:rsidRDefault="00512F41" w:rsidP="00181903">
      <w:pPr>
        <w:pStyle w:val="Code"/>
      </w:pPr>
      <w:r w:rsidRPr="00031A5D">
        <w:t>&gt; library("sprint")</w:t>
      </w:r>
    </w:p>
    <w:p w14:paraId="2B80FC15" w14:textId="77777777" w:rsidR="005369F4" w:rsidRDefault="005369F4" w:rsidP="005369F4">
      <w:pPr>
        <w:contextualSpacing/>
      </w:pPr>
    </w:p>
    <w:p w14:paraId="5E9BB758" w14:textId="2301C4B5" w:rsidR="009A3BED" w:rsidRDefault="00512F41" w:rsidP="009A3BED">
      <w:r>
        <w:t>Alternatively, d</w:t>
      </w:r>
      <w:r w:rsidR="009A3BED" w:rsidRPr="00845D2A">
        <w:t xml:space="preserve">ownload the </w:t>
      </w:r>
      <w:r w:rsidR="009A3BED">
        <w:t>sprint install</w:t>
      </w:r>
      <w:r w:rsidR="009A3BED" w:rsidRPr="00845D2A">
        <w:t xml:space="preserve"> file</w:t>
      </w:r>
      <w:r w:rsidR="009A3BED">
        <w:t xml:space="preserve"> (</w:t>
      </w:r>
      <w:r w:rsidR="009A3BED" w:rsidRPr="00845D2A">
        <w:t>sprint_1.0.4.tar.gz''</w:t>
      </w:r>
      <w:r w:rsidR="009A3BED">
        <w:t>)</w:t>
      </w:r>
      <w:r w:rsidR="009A3BED" w:rsidRPr="00845D2A">
        <w:t>.</w:t>
      </w:r>
    </w:p>
    <w:p w14:paraId="16D59B4A" w14:textId="77777777" w:rsidR="009A3BED" w:rsidRPr="009A3BED" w:rsidRDefault="009A3BED" w:rsidP="00181903">
      <w:pPr>
        <w:pStyle w:val="Code"/>
      </w:pPr>
      <w:r w:rsidRPr="00031A5D">
        <w:t>&gt; R CMD install sprint_1.0.4.tar.gz</w:t>
      </w:r>
    </w:p>
    <w:p w14:paraId="1BB32413" w14:textId="77777777" w:rsidR="009A3BED" w:rsidRDefault="009A3BED" w:rsidP="009A3BED">
      <w:r w:rsidRPr="00845D2A">
        <w:t xml:space="preserve">Then from inside R, you should be able to load </w:t>
      </w:r>
      <w:r>
        <w:t xml:space="preserve">SPRINT : </w:t>
      </w:r>
    </w:p>
    <w:p w14:paraId="427BBD9A" w14:textId="77777777" w:rsidR="009A3BED" w:rsidRPr="00031A5D" w:rsidRDefault="009A3BED" w:rsidP="00181903">
      <w:pPr>
        <w:pStyle w:val="Code"/>
      </w:pPr>
      <w:r w:rsidRPr="00031A5D">
        <w:t>&gt; R</w:t>
      </w:r>
    </w:p>
    <w:p w14:paraId="2025887A" w14:textId="77777777" w:rsidR="009A3BED" w:rsidRPr="00D50BB4" w:rsidRDefault="009A3BED" w:rsidP="00181903">
      <w:pPr>
        <w:pStyle w:val="Code"/>
      </w:pPr>
      <w:r w:rsidRPr="00031A5D">
        <w:t>&gt; library("sprint")</w:t>
      </w:r>
    </w:p>
    <w:p w14:paraId="3BF11E41" w14:textId="6B0F9BE9" w:rsidR="00FA2A37" w:rsidRDefault="00FA2A37" w:rsidP="009A3BED">
      <w:r>
        <w:t>Alternatively, you can install SPRINT using the R GUI, but to make use of the parallel fun</w:t>
      </w:r>
      <w:r w:rsidR="00D513BC">
        <w:t xml:space="preserve">ctions you will have to run R from the command line with mpiexec, as </w:t>
      </w:r>
      <w:r w:rsidR="00512F41">
        <w:t>described below</w:t>
      </w:r>
      <w:r w:rsidR="00D513BC">
        <w:t>.</w:t>
      </w:r>
    </w:p>
    <w:p w14:paraId="47DCA20B" w14:textId="35F22AEA" w:rsidR="004A5CB1" w:rsidRDefault="004A5CB1" w:rsidP="00A06D94">
      <w:pPr>
        <w:pStyle w:val="Heading3"/>
        <w:numPr>
          <w:ilvl w:val="1"/>
          <w:numId w:val="19"/>
        </w:numPr>
        <w:rPr>
          <w:rFonts w:eastAsiaTheme="minorHAnsi"/>
          <w:sz w:val="24"/>
          <w:szCs w:val="24"/>
          <w:lang w:val="en-GB" w:bidi="ar-SA"/>
        </w:rPr>
      </w:pPr>
      <w:bookmarkStart w:id="19" w:name="_Toc217013849"/>
      <w:r>
        <w:rPr>
          <w:rFonts w:eastAsiaTheme="minorHAnsi"/>
          <w:sz w:val="24"/>
          <w:szCs w:val="24"/>
          <w:lang w:val="en-GB" w:bidi="ar-SA"/>
        </w:rPr>
        <w:t>Testing the installation</w:t>
      </w:r>
      <w:bookmarkEnd w:id="19"/>
    </w:p>
    <w:p w14:paraId="764151D1" w14:textId="77777777" w:rsidR="004A5CB1" w:rsidRPr="002A7D85" w:rsidRDefault="004A5CB1" w:rsidP="004A5CB1">
      <w:pPr>
        <w:pStyle w:val="NoSpacing"/>
        <w:spacing w:after="240"/>
      </w:pPr>
      <w:r w:rsidRPr="002A7D85">
        <w:t xml:space="preserve">The SPRINT library includes a function to test the installation called </w:t>
      </w:r>
      <w:r w:rsidRPr="00FD63C4">
        <w:rPr>
          <w:b/>
          <w:i/>
        </w:rPr>
        <w:t>ptest()</w:t>
      </w:r>
      <w:r w:rsidRPr="002A7D85">
        <w:t xml:space="preserve">. It simply prints a message identifying each processor in the compute cluster. For example, when using SPRINT with 5 processors and you will get the following output:   </w:t>
      </w:r>
    </w:p>
    <w:p w14:paraId="42ECA641" w14:textId="77777777" w:rsidR="004A5CB1" w:rsidRDefault="004A5CB1" w:rsidP="004A5CB1">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[1] "HELLO, FROM PROCESSOR: 0" "HELLO, FROM PROCESSOR: 2"        </w:t>
      </w:r>
    </w:p>
    <w:p w14:paraId="0BB2D1AD" w14:textId="77777777" w:rsidR="004A5CB1" w:rsidRPr="0098438B" w:rsidRDefault="004A5CB1" w:rsidP="004A5CB1">
      <w:pPr>
        <w:pStyle w:val="NoSpacing"/>
        <w:spacing w:before="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[3] "HELLO, FROM PROCESSOR: 1" "HELLO, FROM PROCESSOR: 3"</w:t>
      </w:r>
    </w:p>
    <w:p w14:paraId="662286F4" w14:textId="77777777" w:rsidR="004A5CB1" w:rsidRDefault="004A5CB1" w:rsidP="004A5CB1">
      <w:pPr>
        <w:pStyle w:val="NoSpacing"/>
        <w:spacing w:before="0" w:after="240"/>
        <w:rPr>
          <w:rFonts w:ascii="Courier New" w:hAnsi="Courier New" w:cs="Courier New"/>
          <w:color w:val="3E5D78" w:themeColor="accent2" w:themeShade="80"/>
          <w:lang w:val="en-GB" w:bidi="ar-SA"/>
        </w:rPr>
      </w:pPr>
      <w:r w:rsidRPr="0098438B">
        <w:rPr>
          <w:rFonts w:ascii="Courier New" w:hAnsi="Courier New" w:cs="Courier New"/>
          <w:color w:val="3E5D78" w:themeColor="accent2" w:themeShade="80"/>
          <w:sz w:val="22"/>
          <w:szCs w:val="22"/>
          <w:lang w:val="en-GB" w:bidi="ar-SA"/>
        </w:rPr>
        <w:t>[5] "HELLO, FROM PROCESSOR: 4"</w:t>
      </w:r>
      <w:r w:rsidRPr="008C45D8">
        <w:rPr>
          <w:rFonts w:ascii="Courier New" w:hAnsi="Courier New" w:cs="Courier New"/>
          <w:color w:val="3E5D78" w:themeColor="accent2" w:themeShade="80"/>
          <w:lang w:val="en-GB" w:bidi="ar-SA"/>
        </w:rPr>
        <w:t xml:space="preserve"> </w:t>
      </w:r>
    </w:p>
    <w:p w14:paraId="55A025D1" w14:textId="77777777" w:rsidR="004A5CB1" w:rsidRDefault="004A5CB1" w:rsidP="004A5CB1">
      <w:pPr>
        <w:pStyle w:val="NoSpacing"/>
        <w:spacing w:before="0" w:after="240"/>
        <w:rPr>
          <w:lang w:val="en-GB" w:bidi="ar-SA"/>
        </w:rPr>
      </w:pPr>
    </w:p>
    <w:p w14:paraId="7BD7A155" w14:textId="77777777" w:rsidR="004A5CB1" w:rsidRPr="008C45D8" w:rsidRDefault="004A5CB1" w:rsidP="004A5CB1">
      <w:pPr>
        <w:pStyle w:val="NoSpacing"/>
        <w:spacing w:before="0" w:after="240"/>
        <w:rPr>
          <w:rFonts w:ascii="Courier New" w:hAnsi="Courier New" w:cs="Courier New"/>
          <w:color w:val="3E5D78" w:themeColor="accent2" w:themeShade="80"/>
          <w:lang w:val="en-GB" w:bidi="ar-SA"/>
        </w:rPr>
      </w:pPr>
      <w:r w:rsidRPr="00D251FA">
        <w:rPr>
          <w:lang w:val="en-GB" w:bidi="ar-SA"/>
        </w:rPr>
        <w:t>This is obtained by running the following sample R script, install_test.R:</w:t>
      </w:r>
    </w:p>
    <w:p w14:paraId="1A5534FD"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 xml:space="preserve">library("sprint") </w:t>
      </w:r>
    </w:p>
    <w:p w14:paraId="51DE922B"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ptest()</w:t>
      </w:r>
    </w:p>
    <w:p w14:paraId="629A67AA" w14:textId="77777777" w:rsidR="004A5CB1" w:rsidRPr="0098438B" w:rsidRDefault="004A5CB1" w:rsidP="004A5CB1">
      <w:pPr>
        <w:pStyle w:val="NoSpacing"/>
        <w:spacing w:before="0"/>
        <w:ind w:left="72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pterminate()</w:t>
      </w:r>
    </w:p>
    <w:p w14:paraId="5887E21D" w14:textId="77777777" w:rsidR="004A5CB1" w:rsidRPr="0098438B" w:rsidRDefault="004A5CB1" w:rsidP="004A5CB1">
      <w:pPr>
        <w:pStyle w:val="NoSpacing"/>
        <w:spacing w:before="0" w:after="240"/>
        <w:ind w:left="72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quit()</w:t>
      </w:r>
    </w:p>
    <w:p w14:paraId="6FFA47F3" w14:textId="77777777" w:rsidR="004A5CB1" w:rsidRPr="0098438B" w:rsidRDefault="004A5CB1" w:rsidP="004A5CB1">
      <w:pPr>
        <w:pStyle w:val="NoSpacing"/>
        <w:spacing w:before="0" w:after="240"/>
        <w:rPr>
          <w:rFonts w:ascii="Courier New" w:hAnsi="Courier New" w:cs="Courier New"/>
          <w:color w:val="3E5D78" w:themeColor="accent2" w:themeShade="80"/>
          <w:sz w:val="22"/>
          <w:szCs w:val="22"/>
          <w:lang w:val="en-GB" w:bidi="ar-SA"/>
        </w:rPr>
      </w:pPr>
      <w:r w:rsidRPr="0098438B">
        <w:rPr>
          <w:rFonts w:ascii="Courier New" w:hAnsi="Courier New" w:cs="Courier New"/>
          <w:color w:val="3E5D78" w:themeColor="accent2" w:themeShade="80"/>
          <w:sz w:val="22"/>
          <w:szCs w:val="22"/>
          <w:lang w:val="en-GB" w:bidi="ar-SA"/>
        </w:rPr>
        <w:t>&gt; mpiexec -n 5 R -f install_test.R</w:t>
      </w:r>
    </w:p>
    <w:p w14:paraId="220DA36A" w14:textId="77777777" w:rsidR="004A5CB1" w:rsidRDefault="004A5CB1" w:rsidP="009A3BED">
      <w:pPr>
        <w:rPr>
          <w:rFonts w:ascii="Courier New" w:hAnsi="Courier New" w:cs="Courier New"/>
        </w:rPr>
      </w:pPr>
    </w:p>
    <w:p w14:paraId="3C391DD4" w14:textId="77777777" w:rsidR="00124A31" w:rsidRDefault="00124A31" w:rsidP="00A06D94">
      <w:pPr>
        <w:pStyle w:val="Heading2"/>
        <w:numPr>
          <w:ilvl w:val="0"/>
          <w:numId w:val="19"/>
        </w:numPr>
        <w:spacing w:after="240"/>
        <w:rPr>
          <w:i w:val="0"/>
        </w:rPr>
      </w:pPr>
      <w:bookmarkStart w:id="20" w:name="_Toc217013850"/>
      <w:r>
        <w:rPr>
          <w:i w:val="0"/>
        </w:rPr>
        <w:t>Using SPRINT</w:t>
      </w:r>
      <w:bookmarkEnd w:id="16"/>
      <w:bookmarkEnd w:id="20"/>
    </w:p>
    <w:p w14:paraId="763A1E43" w14:textId="77777777" w:rsidR="003668BA" w:rsidRPr="003668BA" w:rsidRDefault="003668BA" w:rsidP="0089573E">
      <w:pPr>
        <w:pStyle w:val="NoSpacing"/>
        <w:jc w:val="both"/>
        <w:rPr>
          <w:lang w:val="en-GB" w:bidi="ar-SA"/>
        </w:rPr>
      </w:pPr>
      <w:r w:rsidRPr="003668BA">
        <w:rPr>
          <w:lang w:val="en-GB" w:bidi="ar-SA"/>
        </w:rPr>
        <w:t>To make use of SPRINT it is necessary to include the library first. Within your R script use 'library("sprint")'. Then include calls to the SPRINT functions you wish to use. Note that it is likely that you will have to use an</w:t>
      </w:r>
      <w:r>
        <w:rPr>
          <w:lang w:val="en-GB" w:bidi="ar-SA"/>
        </w:rPr>
        <w:t xml:space="preserve"> </w:t>
      </w:r>
      <w:r w:rsidRPr="003668BA">
        <w:rPr>
          <w:lang w:val="en-GB" w:bidi="ar-SA"/>
        </w:rPr>
        <w:t>R script, rather than simply typing in the commands into R. This is due to most High Performance Computing (HPC) machines executing codes on a 'back-end'</w:t>
      </w:r>
      <w:r w:rsidR="0089573E">
        <w:rPr>
          <w:lang w:val="en-GB" w:bidi="ar-SA"/>
        </w:rPr>
        <w:t xml:space="preserve"> </w:t>
      </w:r>
      <w:r w:rsidRPr="003668BA">
        <w:rPr>
          <w:lang w:val="en-GB" w:bidi="ar-SA"/>
        </w:rPr>
        <w:t>rather than interactively. It is worth testing your script on a desktop first with the unparallelized versions, before running it on a HPC machine. Finally,</w:t>
      </w:r>
      <w:r w:rsidR="0089573E">
        <w:rPr>
          <w:lang w:val="en-GB" w:bidi="ar-SA"/>
        </w:rPr>
        <w:t xml:space="preserve"> </w:t>
      </w:r>
      <w:r w:rsidRPr="003668BA">
        <w:rPr>
          <w:lang w:val="en-GB" w:bidi="ar-SA"/>
        </w:rPr>
        <w:t xml:space="preserve">all SPRINT enabled scripts require that </w:t>
      </w:r>
      <w:r w:rsidRPr="0089573E">
        <w:rPr>
          <w:b/>
          <w:i/>
          <w:lang w:val="en-GB" w:bidi="ar-SA"/>
        </w:rPr>
        <w:t>pterminate()</w:t>
      </w:r>
      <w:r w:rsidRPr="003668BA">
        <w:rPr>
          <w:lang w:val="en-GB" w:bidi="ar-SA"/>
        </w:rPr>
        <w:t xml:space="preserve"> is called before the final quit() command. This calls MPI_FINALIZE and shuts down SPRINT.</w:t>
      </w:r>
    </w:p>
    <w:p w14:paraId="2EA7DEC9" w14:textId="77777777" w:rsidR="003668BA" w:rsidRPr="003668BA" w:rsidRDefault="003668BA" w:rsidP="0089573E">
      <w:pPr>
        <w:pStyle w:val="NoSpacing"/>
        <w:spacing w:after="240"/>
        <w:rPr>
          <w:lang w:val="en-GB" w:bidi="ar-SA"/>
        </w:rPr>
      </w:pPr>
      <w:r w:rsidRPr="003668BA">
        <w:rPr>
          <w:lang w:val="en-GB" w:bidi="ar-SA"/>
        </w:rPr>
        <w:t xml:space="preserve">For example, a simple R script which calls one single function called </w:t>
      </w:r>
      <w:r w:rsidRPr="0089573E">
        <w:rPr>
          <w:b/>
          <w:i/>
          <w:lang w:val="en-GB" w:bidi="ar-SA"/>
        </w:rPr>
        <w:t>ptest()</w:t>
      </w:r>
      <w:r w:rsidR="0089573E" w:rsidRPr="0089573E">
        <w:rPr>
          <w:b/>
          <w:i/>
          <w:lang w:val="en-GB" w:bidi="ar-SA"/>
        </w:rPr>
        <w:t xml:space="preserve"> </w:t>
      </w:r>
      <w:r w:rsidRPr="003668BA">
        <w:rPr>
          <w:lang w:val="en-GB" w:bidi="ar-SA"/>
        </w:rPr>
        <w:t>will look like this:</w:t>
      </w:r>
    </w:p>
    <w:p w14:paraId="791A94F7"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r w:rsidRPr="0089573E">
        <w:rPr>
          <w:rFonts w:ascii="Courier New" w:hAnsi="Courier New" w:cs="Courier New"/>
          <w:color w:val="3E5D78" w:themeColor="accent2" w:themeShade="80"/>
          <w:sz w:val="22"/>
          <w:szCs w:val="22"/>
          <w:lang w:val="en-GB" w:bidi="ar-SA"/>
        </w:rPr>
        <w:t>library("sprint")</w:t>
      </w:r>
    </w:p>
    <w:p w14:paraId="0BD1C0AB"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r w:rsidRPr="0089573E">
        <w:rPr>
          <w:rFonts w:ascii="Courier New" w:hAnsi="Courier New" w:cs="Courier New"/>
          <w:color w:val="3E5D78" w:themeColor="accent2" w:themeShade="80"/>
          <w:sz w:val="22"/>
          <w:szCs w:val="22"/>
          <w:lang w:val="en-GB" w:bidi="ar-SA"/>
        </w:rPr>
        <w:t>ptest()</w:t>
      </w:r>
    </w:p>
    <w:p w14:paraId="08D91A32" w14:textId="77777777" w:rsidR="003668BA" w:rsidRPr="0089573E" w:rsidRDefault="003668BA" w:rsidP="0089573E">
      <w:pPr>
        <w:pStyle w:val="NoSpacing"/>
        <w:spacing w:before="0"/>
        <w:ind w:left="720"/>
        <w:rPr>
          <w:rFonts w:ascii="Courier New" w:hAnsi="Courier New" w:cs="Courier New"/>
          <w:color w:val="3E5D78" w:themeColor="accent2" w:themeShade="80"/>
          <w:sz w:val="22"/>
          <w:szCs w:val="22"/>
          <w:lang w:val="en-GB" w:bidi="ar-SA"/>
        </w:rPr>
      </w:pPr>
      <w:r w:rsidRPr="0089573E">
        <w:rPr>
          <w:rFonts w:ascii="Courier New" w:hAnsi="Courier New" w:cs="Courier New"/>
          <w:color w:val="3E5D78" w:themeColor="accent2" w:themeShade="80"/>
          <w:sz w:val="22"/>
          <w:szCs w:val="22"/>
          <w:lang w:val="en-GB" w:bidi="ar-SA"/>
        </w:rPr>
        <w:t>pterminate()</w:t>
      </w:r>
    </w:p>
    <w:p w14:paraId="0BCE9AE0" w14:textId="77777777" w:rsidR="003668BA" w:rsidRPr="00517D78" w:rsidRDefault="003668BA" w:rsidP="00517D78">
      <w:pPr>
        <w:pStyle w:val="NoSpacing"/>
        <w:spacing w:before="0" w:after="240"/>
        <w:ind w:left="720"/>
        <w:rPr>
          <w:rFonts w:ascii="Courier New" w:hAnsi="Courier New" w:cs="Courier New"/>
          <w:color w:val="3E5D78" w:themeColor="accent2" w:themeShade="80"/>
          <w:sz w:val="22"/>
          <w:szCs w:val="22"/>
          <w:lang w:val="en-GB" w:bidi="ar-SA"/>
        </w:rPr>
      </w:pPr>
      <w:r w:rsidRPr="0089573E">
        <w:rPr>
          <w:rFonts w:ascii="Courier New" w:hAnsi="Courier New" w:cs="Courier New"/>
          <w:color w:val="3E5D78" w:themeColor="accent2" w:themeShade="80"/>
          <w:sz w:val="22"/>
          <w:szCs w:val="22"/>
          <w:lang w:val="en-GB" w:bidi="ar-SA"/>
        </w:rPr>
        <w:t>quit()</w:t>
      </w:r>
    </w:p>
    <w:p w14:paraId="10184B62" w14:textId="77777777" w:rsidR="003668BA" w:rsidRPr="003668BA" w:rsidRDefault="003668BA" w:rsidP="003668BA">
      <w:pPr>
        <w:pStyle w:val="NoSpacing"/>
        <w:rPr>
          <w:lang w:val="en-GB" w:bidi="ar-SA"/>
        </w:rPr>
      </w:pPr>
      <w:r w:rsidRPr="003668BA">
        <w:rPr>
          <w:lang w:val="en-GB" w:bidi="ar-SA"/>
        </w:rPr>
        <w:t xml:space="preserve">This only </w:t>
      </w:r>
      <w:r w:rsidR="00517D78">
        <w:rPr>
          <w:lang w:val="en-GB" w:bidi="ar-SA"/>
        </w:rPr>
        <w:t>gives access to SPRINT within R;</w:t>
      </w:r>
      <w:r w:rsidRPr="003668BA">
        <w:rPr>
          <w:lang w:val="en-GB" w:bidi="ar-SA"/>
        </w:rPr>
        <w:t xml:space="preserve"> it will not give you multiple</w:t>
      </w:r>
      <w:r w:rsidR="00517D78">
        <w:rPr>
          <w:lang w:val="en-GB" w:bidi="ar-SA"/>
        </w:rPr>
        <w:t xml:space="preserve"> </w:t>
      </w:r>
      <w:r w:rsidRPr="003668BA">
        <w:rPr>
          <w:lang w:val="en-GB" w:bidi="ar-SA"/>
        </w:rPr>
        <w:t xml:space="preserve">processors. You will need to run MPI to do </w:t>
      </w:r>
      <w:r w:rsidR="00517D78">
        <w:rPr>
          <w:lang w:val="en-GB" w:bidi="ar-SA"/>
        </w:rPr>
        <w:t>this. How this is done depend</w:t>
      </w:r>
      <w:r w:rsidRPr="003668BA">
        <w:rPr>
          <w:lang w:val="en-GB" w:bidi="ar-SA"/>
        </w:rPr>
        <w:t>s</w:t>
      </w:r>
      <w:r w:rsidR="00517D78">
        <w:rPr>
          <w:lang w:val="en-GB" w:bidi="ar-SA"/>
        </w:rPr>
        <w:t xml:space="preserve"> </w:t>
      </w:r>
      <w:r w:rsidRPr="003668BA">
        <w:rPr>
          <w:lang w:val="en-GB" w:bidi="ar-SA"/>
        </w:rPr>
        <w:t xml:space="preserve">on your </w:t>
      </w:r>
      <w:r w:rsidR="00517D78">
        <w:rPr>
          <w:lang w:val="en-GB" w:bidi="ar-SA"/>
        </w:rPr>
        <w:t>system set-up. You will have to specify</w:t>
      </w:r>
      <w:r w:rsidRPr="003668BA">
        <w:rPr>
          <w:lang w:val="en-GB" w:bidi="ar-SA"/>
        </w:rPr>
        <w:t xml:space="preserve"> the location of the script name and the number of processors to be used.</w:t>
      </w:r>
    </w:p>
    <w:p w14:paraId="0F10B76F" w14:textId="77777777" w:rsidR="003668BA" w:rsidRPr="003668BA" w:rsidRDefault="003668BA" w:rsidP="003668BA">
      <w:pPr>
        <w:pStyle w:val="NoSpacing"/>
        <w:rPr>
          <w:lang w:val="en-GB" w:bidi="ar-SA"/>
        </w:rPr>
      </w:pPr>
      <w:r w:rsidRPr="003668BA">
        <w:rPr>
          <w:lang w:val="en-GB" w:bidi="ar-SA"/>
        </w:rPr>
        <w:t xml:space="preserve">For example, this command will run the install_test.R script on </w:t>
      </w:r>
      <w:r w:rsidR="00517D78">
        <w:rPr>
          <w:lang w:val="en-GB" w:bidi="ar-SA"/>
        </w:rPr>
        <w:t xml:space="preserve">5 </w:t>
      </w:r>
      <w:r w:rsidRPr="003668BA">
        <w:rPr>
          <w:lang w:val="en-GB" w:bidi="ar-SA"/>
        </w:rPr>
        <w:t>processors.</w:t>
      </w:r>
    </w:p>
    <w:p w14:paraId="0F59E615" w14:textId="77777777" w:rsidR="00E40D0F" w:rsidRDefault="003668BA" w:rsidP="003668BA">
      <w:pPr>
        <w:pStyle w:val="NoSpacing"/>
        <w:rPr>
          <w:rFonts w:ascii="Courier New" w:hAnsi="Courier New" w:cs="Courier New"/>
          <w:color w:val="3E5D78" w:themeColor="accent2" w:themeShade="80"/>
          <w:sz w:val="22"/>
          <w:szCs w:val="22"/>
          <w:lang w:val="en-GB" w:bidi="ar-SA"/>
        </w:rPr>
      </w:pPr>
      <w:r w:rsidRPr="00517D78">
        <w:rPr>
          <w:rFonts w:ascii="Courier New" w:hAnsi="Courier New" w:cs="Courier New"/>
          <w:color w:val="3E5D78" w:themeColor="accent2" w:themeShade="80"/>
          <w:sz w:val="22"/>
          <w:szCs w:val="22"/>
          <w:lang w:val="en-GB" w:bidi="ar-SA"/>
        </w:rPr>
        <w:t xml:space="preserve"> &gt; mpiexec -n 5 R -f install_test.R</w:t>
      </w:r>
    </w:p>
    <w:p w14:paraId="06DC756B" w14:textId="77777777" w:rsidR="00E40D0F" w:rsidRDefault="003668BA" w:rsidP="006D7C95">
      <w:pPr>
        <w:pStyle w:val="NoSpacing"/>
        <w:spacing w:after="240"/>
        <w:jc w:val="both"/>
        <w:rPr>
          <w:lang w:val="en-GB" w:bidi="ar-SA"/>
        </w:rPr>
      </w:pPr>
      <w:r w:rsidRPr="003668BA">
        <w:rPr>
          <w:lang w:val="en-GB" w:bidi="ar-SA"/>
        </w:rPr>
        <w:t>The available functions in SPRINT are:</w:t>
      </w:r>
      <w:r w:rsidR="00E40D0F">
        <w:rPr>
          <w:rFonts w:ascii="Courier New" w:hAnsi="Courier New" w:cs="Courier New"/>
          <w:color w:val="3E5D78" w:themeColor="accent2" w:themeShade="80"/>
          <w:sz w:val="22"/>
          <w:szCs w:val="22"/>
          <w:lang w:val="en-GB" w:bidi="ar-SA"/>
        </w:rPr>
        <w:t xml:space="preserve"> </w:t>
      </w:r>
      <w:r w:rsidR="00E40D0F" w:rsidRPr="00E40D0F">
        <w:rPr>
          <w:b/>
          <w:i/>
          <w:lang w:val="en-GB" w:bidi="ar-SA"/>
        </w:rPr>
        <w:t>papply()</w:t>
      </w:r>
      <w:r w:rsidR="00E40D0F">
        <w:rPr>
          <w:lang w:val="en-GB" w:bidi="ar-SA"/>
        </w:rPr>
        <w:t xml:space="preserve"> – a parallel apply function; </w:t>
      </w:r>
      <w:r w:rsidR="00E40D0F" w:rsidRPr="00E40D0F">
        <w:rPr>
          <w:b/>
          <w:i/>
          <w:lang w:val="en-GB" w:bidi="ar-SA"/>
        </w:rPr>
        <w:t>pboot()</w:t>
      </w:r>
      <w:r w:rsidR="00E40D0F">
        <w:rPr>
          <w:lang w:val="en-GB" w:bidi="ar-SA"/>
        </w:rPr>
        <w:t xml:space="preserve"> – a parallel bootstrapping function; </w:t>
      </w:r>
      <w:r w:rsidR="00E40D0F" w:rsidRPr="00E40D0F">
        <w:rPr>
          <w:b/>
          <w:i/>
          <w:lang w:val="en-GB" w:bidi="ar-SA"/>
        </w:rPr>
        <w:t>pcor()</w:t>
      </w:r>
      <w:r w:rsidR="00E40D0F">
        <w:rPr>
          <w:lang w:val="en-GB" w:bidi="ar-SA"/>
        </w:rPr>
        <w:t xml:space="preserve"> – </w:t>
      </w:r>
      <w:r w:rsidR="00E40D0F" w:rsidRPr="003668BA">
        <w:rPr>
          <w:lang w:val="en-GB" w:bidi="ar-SA"/>
        </w:rPr>
        <w:t>a parallel Pearson's correlation</w:t>
      </w:r>
      <w:r w:rsidR="00E40D0F">
        <w:rPr>
          <w:lang w:val="en-GB" w:bidi="ar-SA"/>
        </w:rPr>
        <w:t>;</w:t>
      </w:r>
      <w:r w:rsidR="00E40D0F" w:rsidRPr="00E40D0F">
        <w:rPr>
          <w:lang w:val="en-GB" w:bidi="ar-SA"/>
        </w:rPr>
        <w:t xml:space="preserve"> </w:t>
      </w:r>
      <w:r w:rsidR="00E40D0F" w:rsidRPr="00E40D0F">
        <w:rPr>
          <w:b/>
          <w:i/>
          <w:lang w:val="en-GB" w:bidi="ar-SA"/>
        </w:rPr>
        <w:t>pmaxT()</w:t>
      </w:r>
      <w:r w:rsidR="00E40D0F">
        <w:rPr>
          <w:lang w:val="en-GB" w:bidi="ar-SA"/>
        </w:rPr>
        <w:t xml:space="preserve"> – </w:t>
      </w:r>
      <w:r w:rsidR="00E40D0F" w:rsidRPr="003668BA">
        <w:rPr>
          <w:lang w:val="en-GB" w:bidi="ar-SA"/>
        </w:rPr>
        <w:t xml:space="preserve">a </w:t>
      </w:r>
      <w:r w:rsidR="00E40D0F">
        <w:rPr>
          <w:lang w:val="en-GB" w:bidi="ar-SA"/>
        </w:rPr>
        <w:t xml:space="preserve">parallel permutation test; </w:t>
      </w:r>
      <w:r w:rsidR="00E40D0F" w:rsidRPr="00E40D0F">
        <w:rPr>
          <w:b/>
          <w:i/>
          <w:lang w:val="en-GB" w:bidi="ar-SA"/>
        </w:rPr>
        <w:t>ppam()</w:t>
      </w:r>
      <w:r w:rsidR="00E40D0F">
        <w:rPr>
          <w:lang w:val="en-GB" w:bidi="ar-SA"/>
        </w:rPr>
        <w:t xml:space="preserve"> – </w:t>
      </w:r>
      <w:r w:rsidR="00E40D0F" w:rsidRPr="003668BA">
        <w:rPr>
          <w:lang w:val="en-GB" w:bidi="ar-SA"/>
        </w:rPr>
        <w:t xml:space="preserve">a </w:t>
      </w:r>
      <w:r w:rsidR="00E40D0F">
        <w:rPr>
          <w:lang w:val="en-GB" w:bidi="ar-SA"/>
        </w:rPr>
        <w:t xml:space="preserve">parallel </w:t>
      </w:r>
      <w:r w:rsidR="00E40D0F" w:rsidRPr="003668BA">
        <w:rPr>
          <w:lang w:val="en-GB" w:bidi="ar-SA"/>
        </w:rPr>
        <w:t>clustering function (partioning around medoids</w:t>
      </w:r>
      <w:r w:rsidRPr="003668BA">
        <w:rPr>
          <w:lang w:val="en-GB" w:bidi="ar-SA"/>
        </w:rPr>
        <w:t>)</w:t>
      </w:r>
      <w:r w:rsidR="00E40D0F">
        <w:rPr>
          <w:lang w:val="en-GB" w:bidi="ar-SA"/>
        </w:rPr>
        <w:t xml:space="preserve">; </w:t>
      </w:r>
      <w:r w:rsidR="00BB705A" w:rsidRPr="00BB705A">
        <w:rPr>
          <w:b/>
          <w:i/>
          <w:lang w:val="en-GB" w:bidi="ar-SA"/>
        </w:rPr>
        <w:t>prandomForest()</w:t>
      </w:r>
      <w:r w:rsidR="00BB705A">
        <w:rPr>
          <w:lang w:val="en-GB" w:bidi="ar-SA"/>
        </w:rPr>
        <w:t xml:space="preserve"> – a parallel machine learning classifier function; </w:t>
      </w:r>
      <w:r w:rsidR="00BB705A" w:rsidRPr="00BB705A">
        <w:rPr>
          <w:b/>
          <w:i/>
          <w:lang w:val="en-GB" w:bidi="ar-SA"/>
        </w:rPr>
        <w:t>pRP()</w:t>
      </w:r>
      <w:r w:rsidR="00BB705A">
        <w:rPr>
          <w:lang w:val="en-GB" w:bidi="ar-SA"/>
        </w:rPr>
        <w:t xml:space="preserve"> – a parallel rank product analysis function; </w:t>
      </w:r>
      <w:r w:rsidR="00BB705A" w:rsidRPr="00BB705A">
        <w:rPr>
          <w:b/>
          <w:i/>
          <w:lang w:val="en-GB" w:bidi="ar-SA"/>
        </w:rPr>
        <w:t>pterminate()</w:t>
      </w:r>
      <w:r w:rsidR="00BB705A">
        <w:rPr>
          <w:lang w:val="en-GB" w:bidi="ar-SA"/>
        </w:rPr>
        <w:t xml:space="preserve"> </w:t>
      </w:r>
      <w:r w:rsidR="00DA410F">
        <w:rPr>
          <w:lang w:val="en-GB" w:bidi="ar-SA"/>
        </w:rPr>
        <w:t>–</w:t>
      </w:r>
      <w:r w:rsidR="00BB705A">
        <w:rPr>
          <w:lang w:val="en-GB" w:bidi="ar-SA"/>
        </w:rPr>
        <w:t xml:space="preserve"> </w:t>
      </w:r>
      <w:r w:rsidR="00DA410F">
        <w:rPr>
          <w:lang w:val="en-GB" w:bidi="ar-SA"/>
        </w:rPr>
        <w:t xml:space="preserve">a function which shuts down the SPRINT library and </w:t>
      </w:r>
      <w:r w:rsidR="00DA410F" w:rsidRPr="00DA410F">
        <w:rPr>
          <w:b/>
          <w:i/>
          <w:lang w:val="en-GB" w:bidi="ar-SA"/>
        </w:rPr>
        <w:t>ptest()</w:t>
      </w:r>
      <w:r w:rsidR="00DA410F">
        <w:rPr>
          <w:lang w:val="en-GB" w:bidi="ar-SA"/>
        </w:rPr>
        <w:t xml:space="preserve"> –</w:t>
      </w:r>
      <w:r>
        <w:rPr>
          <w:lang w:val="en-GB" w:bidi="ar-SA"/>
        </w:rPr>
        <w:t xml:space="preserve"> a simple test function to test SPRINT</w:t>
      </w:r>
      <w:r w:rsidR="00DA410F">
        <w:rPr>
          <w:lang w:val="en-GB" w:bidi="ar-SA"/>
        </w:rPr>
        <w:t>.</w:t>
      </w:r>
    </w:p>
    <w:p w14:paraId="52914FC7" w14:textId="77777777" w:rsidR="00470A33" w:rsidRPr="006D7C95" w:rsidRDefault="00470A33" w:rsidP="006D7C95">
      <w:pPr>
        <w:pStyle w:val="NoSpacing"/>
        <w:spacing w:after="240"/>
        <w:jc w:val="both"/>
        <w:rPr>
          <w:lang w:val="en-GB" w:bidi="ar-SA"/>
        </w:rPr>
      </w:pPr>
    </w:p>
    <w:p w14:paraId="2BAE7131" w14:textId="77777777" w:rsidR="00AA328B" w:rsidRDefault="00216398" w:rsidP="00A06D94">
      <w:pPr>
        <w:pStyle w:val="Heading3"/>
        <w:numPr>
          <w:ilvl w:val="1"/>
          <w:numId w:val="19"/>
        </w:numPr>
        <w:rPr>
          <w:rFonts w:eastAsiaTheme="minorHAnsi"/>
          <w:sz w:val="24"/>
          <w:szCs w:val="24"/>
          <w:lang w:val="en-GB" w:bidi="ar-SA"/>
        </w:rPr>
      </w:pPr>
      <w:bookmarkStart w:id="21" w:name="_Toc309912577"/>
      <w:bookmarkStart w:id="22" w:name="_Toc217013851"/>
      <w:r>
        <w:rPr>
          <w:rFonts w:eastAsiaTheme="minorHAnsi"/>
          <w:sz w:val="24"/>
          <w:szCs w:val="24"/>
          <w:lang w:val="en-GB" w:bidi="ar-SA"/>
        </w:rPr>
        <w:t>p</w:t>
      </w:r>
      <w:r w:rsidR="00AA328B" w:rsidRPr="003A54B5">
        <w:rPr>
          <w:rFonts w:eastAsiaTheme="minorHAnsi"/>
          <w:sz w:val="24"/>
          <w:szCs w:val="24"/>
          <w:lang w:val="en-GB" w:bidi="ar-SA"/>
        </w:rPr>
        <w:t>apply()</w:t>
      </w:r>
      <w:bookmarkEnd w:id="21"/>
      <w:bookmarkEnd w:id="22"/>
    </w:p>
    <w:p w14:paraId="0D173472" w14:textId="77777777" w:rsidR="009B78A7" w:rsidRDefault="00BC63B8" w:rsidP="00FD63C4">
      <w:pPr>
        <w:pStyle w:val="NoSpacing"/>
        <w:jc w:val="both"/>
        <w:rPr>
          <w:lang w:val="en-GB" w:bidi="ar-SA"/>
        </w:rPr>
      </w:pPr>
      <w:r w:rsidRPr="00BC63B8">
        <w:rPr>
          <w:b/>
          <w:i/>
          <w:lang w:val="en-GB" w:bidi="ar-SA"/>
        </w:rPr>
        <w:t>papply()</w:t>
      </w:r>
      <w:r w:rsidR="003F4CEF">
        <w:rPr>
          <w:lang w:val="en-GB" w:bidi="ar-SA"/>
        </w:rPr>
        <w:t xml:space="preserve"> is an</w:t>
      </w:r>
      <w:r>
        <w:rPr>
          <w:lang w:val="en-GB" w:bidi="ar-SA"/>
        </w:rPr>
        <w:t xml:space="preserve"> </w:t>
      </w:r>
      <w:r w:rsidR="003F4CEF">
        <w:rPr>
          <w:lang w:val="en-GB" w:bidi="ar-SA"/>
        </w:rPr>
        <w:t xml:space="preserve">essential apply function. </w:t>
      </w:r>
      <w:r w:rsidR="00035D66">
        <w:rPr>
          <w:lang w:val="en-GB" w:bidi="ar-SA"/>
        </w:rPr>
        <w:t xml:space="preserve">Apply functions are used to </w:t>
      </w:r>
      <w:r w:rsidR="005310B4">
        <w:rPr>
          <w:lang w:val="en-GB" w:bidi="ar-SA"/>
        </w:rPr>
        <w:t>perform the same operation</w:t>
      </w:r>
      <w:r w:rsidR="00035D66">
        <w:rPr>
          <w:lang w:val="en-GB" w:bidi="ar-SA"/>
        </w:rPr>
        <w:t xml:space="preserve"> over </w:t>
      </w:r>
      <w:r w:rsidR="005310B4">
        <w:rPr>
          <w:lang w:val="en-GB" w:bidi="ar-SA"/>
        </w:rPr>
        <w:t xml:space="preserve">all the elements of data objects like </w:t>
      </w:r>
      <w:r w:rsidR="00035D66">
        <w:rPr>
          <w:lang w:val="en-GB" w:bidi="ar-SA"/>
        </w:rPr>
        <w:t xml:space="preserve">matrices, data frames or lists. </w:t>
      </w:r>
      <w:r w:rsidR="005310B4">
        <w:rPr>
          <w:lang w:val="en-GB" w:bidi="ar-SA"/>
        </w:rPr>
        <w:t>This function provides a parallel implementation of both</w:t>
      </w:r>
      <w:r w:rsidR="003F4CEF">
        <w:rPr>
          <w:lang w:val="en-GB" w:bidi="ar-SA"/>
        </w:rPr>
        <w:t xml:space="preserve"> the</w:t>
      </w:r>
      <w:r w:rsidR="005310B4">
        <w:rPr>
          <w:lang w:val="en-GB" w:bidi="ar-SA"/>
        </w:rPr>
        <w:t xml:space="preserve"> </w:t>
      </w:r>
      <w:r w:rsidR="005310B4" w:rsidRPr="005310B4">
        <w:rPr>
          <w:i/>
          <w:lang w:val="en-GB" w:bidi="ar-SA"/>
        </w:rPr>
        <w:t>apply()</w:t>
      </w:r>
      <w:r w:rsidR="005310B4">
        <w:rPr>
          <w:lang w:val="en-GB" w:bidi="ar-SA"/>
        </w:rPr>
        <w:t xml:space="preserve"> and </w:t>
      </w:r>
      <w:r w:rsidR="005310B4" w:rsidRPr="005310B4">
        <w:rPr>
          <w:i/>
          <w:lang w:val="en-GB" w:bidi="ar-SA"/>
        </w:rPr>
        <w:t>lapply()</w:t>
      </w:r>
      <w:r w:rsidR="005310B4">
        <w:rPr>
          <w:lang w:val="en-GB" w:bidi="ar-SA"/>
        </w:rPr>
        <w:t xml:space="preserve"> functions from the core of the R programming la</w:t>
      </w:r>
      <w:r w:rsidR="00824233">
        <w:rPr>
          <w:lang w:val="en-GB" w:bidi="ar-SA"/>
        </w:rPr>
        <w:t xml:space="preserve">nguage. </w:t>
      </w:r>
      <w:r w:rsidR="00824233" w:rsidRPr="00824233">
        <w:rPr>
          <w:i/>
          <w:lang w:val="en-GB" w:bidi="ar-SA"/>
        </w:rPr>
        <w:t>apply()</w:t>
      </w:r>
      <w:r w:rsidR="00824233">
        <w:rPr>
          <w:lang w:val="en-GB" w:bidi="ar-SA"/>
        </w:rPr>
        <w:t xml:space="preserve"> can </w:t>
      </w:r>
      <w:r w:rsidR="00077181">
        <w:rPr>
          <w:lang w:val="en-GB" w:bidi="ar-SA"/>
        </w:rPr>
        <w:t>be used with a</w:t>
      </w:r>
      <w:r w:rsidR="00824233">
        <w:rPr>
          <w:lang w:val="en-GB" w:bidi="ar-SA"/>
        </w:rPr>
        <w:t xml:space="preserve"> vector, array or list, while </w:t>
      </w:r>
      <w:r w:rsidR="00824233" w:rsidRPr="00824233">
        <w:rPr>
          <w:i/>
          <w:lang w:val="en-GB" w:bidi="ar-SA"/>
        </w:rPr>
        <w:t>lappy()</w:t>
      </w:r>
      <w:r w:rsidR="00824233">
        <w:rPr>
          <w:lang w:val="en-GB" w:bidi="ar-SA"/>
        </w:rPr>
        <w:t xml:space="preserve"> </w:t>
      </w:r>
      <w:r w:rsidR="00077181">
        <w:rPr>
          <w:lang w:val="en-GB" w:bidi="ar-SA"/>
        </w:rPr>
        <w:t>has been optimised for using on</w:t>
      </w:r>
      <w:r w:rsidR="00824233">
        <w:rPr>
          <w:lang w:val="en-GB" w:bidi="ar-SA"/>
        </w:rPr>
        <w:t xml:space="preserve"> list</w:t>
      </w:r>
      <w:r w:rsidR="00077181">
        <w:rPr>
          <w:lang w:val="en-GB" w:bidi="ar-SA"/>
        </w:rPr>
        <w:t>s.</w:t>
      </w:r>
      <w:r w:rsidR="00824233">
        <w:rPr>
          <w:lang w:val="en-GB" w:bidi="ar-SA"/>
        </w:rPr>
        <w:t xml:space="preserve"> </w:t>
      </w:r>
      <w:r w:rsidR="003F4CEF">
        <w:rPr>
          <w:lang w:val="en-GB" w:bidi="ar-SA"/>
        </w:rPr>
        <w:t>This</w:t>
      </w:r>
      <w:r w:rsidR="003A5170">
        <w:rPr>
          <w:lang w:val="en-GB" w:bidi="ar-SA"/>
        </w:rPr>
        <w:t xml:space="preserve"> parallel implementation </w:t>
      </w:r>
      <w:r w:rsidR="003A5170" w:rsidRPr="003A5170">
        <w:rPr>
          <w:b/>
          <w:i/>
          <w:lang w:val="en-GB" w:bidi="ar-SA"/>
        </w:rPr>
        <w:t>papply()</w:t>
      </w:r>
      <w:r w:rsidR="003A5170">
        <w:rPr>
          <w:lang w:val="en-GB" w:bidi="ar-SA"/>
        </w:rPr>
        <w:t xml:space="preserve"> has been extended to accept </w:t>
      </w:r>
      <w:r w:rsidR="003F4CEF">
        <w:rPr>
          <w:lang w:val="en-GB" w:bidi="ar-SA"/>
        </w:rPr>
        <w:t xml:space="preserve">an </w:t>
      </w:r>
      <w:r w:rsidR="003A5170">
        <w:rPr>
          <w:lang w:val="en-GB" w:bidi="ar-SA"/>
        </w:rPr>
        <w:t>ff object as input which allows the processing of much larger data stored on disk.</w:t>
      </w:r>
      <w:r w:rsidR="009B78A7">
        <w:rPr>
          <w:lang w:val="en-GB" w:bidi="ar-SA"/>
        </w:rPr>
        <w:t xml:space="preserve"> The </w:t>
      </w:r>
      <w:r w:rsidR="009B78A7">
        <w:rPr>
          <w:b/>
          <w:lang w:val="en-GB" w:bidi="ar-SA"/>
        </w:rPr>
        <w:t xml:space="preserve">papply() </w:t>
      </w:r>
      <w:r w:rsidR="009B78A7">
        <w:rPr>
          <w:lang w:val="en-GB" w:bidi="ar-SA"/>
        </w:rPr>
        <w:t>function only accepts matrices, lists of matrices or ff_matrix  as input data objects.</w:t>
      </w:r>
      <w:r w:rsidR="0023682C">
        <w:rPr>
          <w:lang w:val="en-GB" w:bidi="ar-SA"/>
        </w:rPr>
        <w:t xml:space="preserve"> </w:t>
      </w:r>
    </w:p>
    <w:p w14:paraId="5E392DDB" w14:textId="4E43C34B" w:rsidR="003F4CEF" w:rsidRDefault="0023682C" w:rsidP="00FD63C4">
      <w:pPr>
        <w:pStyle w:val="NoSpacing"/>
        <w:jc w:val="both"/>
        <w:rPr>
          <w:lang w:val="en-GB" w:bidi="ar-SA"/>
        </w:rPr>
      </w:pPr>
      <w:r>
        <w:rPr>
          <w:lang w:val="en-GB" w:bidi="ar-SA"/>
        </w:rPr>
        <w:t xml:space="preserve">The function to be applied can be supplied to </w:t>
      </w:r>
      <w:r w:rsidRPr="0023682C">
        <w:rPr>
          <w:b/>
          <w:i/>
          <w:lang w:val="en-GB" w:bidi="ar-SA"/>
        </w:rPr>
        <w:t>papply()</w:t>
      </w:r>
      <w:r>
        <w:rPr>
          <w:lang w:val="en-GB" w:bidi="ar-SA"/>
        </w:rPr>
        <w:t xml:space="preserve"> either as a function name or as a function definition. When only the function name is provided, the package implementing the function has to be loaded before the SPRINT library is initialised in order to ensure that the name is recognised by all the processes involved in the computation. </w:t>
      </w:r>
    </w:p>
    <w:p w14:paraId="52A10838" w14:textId="77777777" w:rsidR="00CF7880" w:rsidRDefault="00CF7880" w:rsidP="00BC63B8">
      <w:pPr>
        <w:spacing w:line="240" w:lineRule="auto"/>
        <w:jc w:val="both"/>
        <w:rPr>
          <w:lang w:val="en-GB" w:bidi="ar-SA"/>
        </w:rPr>
      </w:pPr>
      <w:r>
        <w:rPr>
          <w:lang w:val="en-GB" w:bidi="ar-SA"/>
        </w:rPr>
        <w:t xml:space="preserve">The interface to the parallel function </w:t>
      </w:r>
      <w:r w:rsidRPr="00CF7880">
        <w:rPr>
          <w:b/>
          <w:i/>
          <w:lang w:val="en-GB" w:bidi="ar-SA"/>
        </w:rPr>
        <w:t>papply()</w:t>
      </w:r>
      <w:r>
        <w:rPr>
          <w:lang w:val="en-GB" w:bidi="ar-SA"/>
        </w:rPr>
        <w:t xml:space="preserve"> combined the interfaces of </w:t>
      </w:r>
      <w:r w:rsidRPr="00CF7880">
        <w:rPr>
          <w:i/>
          <w:lang w:val="en-GB" w:bidi="ar-SA"/>
        </w:rPr>
        <w:t>apply()</w:t>
      </w:r>
      <w:r>
        <w:rPr>
          <w:lang w:val="en-GB" w:bidi="ar-SA"/>
        </w:rPr>
        <w:t xml:space="preserve"> and </w:t>
      </w:r>
      <w:r w:rsidRPr="00CF7880">
        <w:rPr>
          <w:i/>
          <w:lang w:val="en-GB" w:bidi="ar-SA"/>
        </w:rPr>
        <w:t>lappy()</w:t>
      </w:r>
      <w:r w:rsidR="003A5170">
        <w:rPr>
          <w:lang w:val="en-GB" w:bidi="ar-SA"/>
        </w:rPr>
        <w:t>:</w:t>
      </w:r>
    </w:p>
    <w:p w14:paraId="06C52822" w14:textId="77777777" w:rsidR="003A5170" w:rsidRDefault="003A5170" w:rsidP="00BC63B8">
      <w:pPr>
        <w:spacing w:line="240" w:lineRule="auto"/>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xml:space="preserve"> fun, margin = 1, out_filename = NULL)</w:t>
      </w:r>
    </w:p>
    <w:p w14:paraId="54A16762" w14:textId="77777777" w:rsidR="003A5170" w:rsidRDefault="003A5170" w:rsidP="003A5170">
      <w:pPr>
        <w:spacing w:line="240" w:lineRule="auto"/>
      </w:pPr>
      <w:r>
        <w:t xml:space="preserve">where: </w:t>
      </w:r>
    </w:p>
    <w:p w14:paraId="4F07FBEF" w14:textId="18A7F1D6" w:rsidR="003A5170" w:rsidRDefault="003A5170" w:rsidP="00A06D94">
      <w:pPr>
        <w:pStyle w:val="ListParagraph"/>
        <w:numPr>
          <w:ilvl w:val="0"/>
          <w:numId w:val="5"/>
        </w:numPr>
        <w:spacing w:line="240" w:lineRule="auto"/>
        <w:jc w:val="both"/>
        <w:rPr>
          <w:rFonts w:cstheme="minorHAnsi"/>
          <w:sz w:val="22"/>
          <w:szCs w:val="22"/>
          <w:lang w:val="en-GB" w:bidi="ar-SA"/>
        </w:rPr>
      </w:pPr>
      <w:r w:rsidRPr="003A5170">
        <w:rPr>
          <w:rFonts w:cstheme="minorHAnsi"/>
          <w:sz w:val="22"/>
          <w:szCs w:val="22"/>
          <w:lang w:val="en-GB" w:bidi="ar-SA"/>
        </w:rPr>
        <w:t>‘data’</w:t>
      </w:r>
      <w:r>
        <w:rPr>
          <w:rFonts w:cstheme="minorHAnsi"/>
          <w:sz w:val="22"/>
          <w:szCs w:val="22"/>
          <w:lang w:val="en-GB" w:bidi="ar-SA"/>
        </w:rPr>
        <w:t xml:space="preserve"> is the input data matrix, list</w:t>
      </w:r>
      <w:r w:rsidR="00E75F56">
        <w:rPr>
          <w:rFonts w:cstheme="minorHAnsi"/>
          <w:sz w:val="22"/>
          <w:szCs w:val="22"/>
          <w:lang w:val="en-GB" w:bidi="ar-SA"/>
        </w:rPr>
        <w:t xml:space="preserve"> of matrices</w:t>
      </w:r>
      <w:r>
        <w:rPr>
          <w:rFonts w:cstheme="minorHAnsi"/>
          <w:sz w:val="22"/>
          <w:szCs w:val="22"/>
          <w:lang w:val="en-GB" w:bidi="ar-SA"/>
        </w:rPr>
        <w:t xml:space="preserve"> or ff</w:t>
      </w:r>
      <w:r w:rsidR="009B78A7">
        <w:rPr>
          <w:rFonts w:cstheme="minorHAnsi"/>
          <w:sz w:val="22"/>
          <w:szCs w:val="22"/>
          <w:lang w:val="en-GB" w:bidi="ar-SA"/>
        </w:rPr>
        <w:t>_matrix</w:t>
      </w:r>
      <w:r>
        <w:rPr>
          <w:rFonts w:cstheme="minorHAnsi"/>
          <w:sz w:val="22"/>
          <w:szCs w:val="22"/>
          <w:lang w:val="en-GB" w:bidi="ar-SA"/>
        </w:rPr>
        <w:t xml:space="preserve"> object</w:t>
      </w:r>
      <w:r w:rsidR="002A30AD">
        <w:rPr>
          <w:rFonts w:cstheme="minorHAnsi"/>
          <w:sz w:val="22"/>
          <w:szCs w:val="22"/>
          <w:lang w:val="en-GB" w:bidi="ar-SA"/>
        </w:rPr>
        <w:t>.</w:t>
      </w:r>
    </w:p>
    <w:p w14:paraId="0058D7CB"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‘fun’ is the function to be applied.</w:t>
      </w:r>
    </w:p>
    <w:p w14:paraId="6B5B43A9"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‘margin’ is a vector indicating which elements of the matrix the function will be applied to. The default value is 1 and indicates the rows, 2 indicates the columns and the parameter is ignored if data is a list.</w:t>
      </w:r>
    </w:p>
    <w:p w14:paraId="273F9E16" w14:textId="77777777" w:rsidR="002A30AD" w:rsidRDefault="002A30AD" w:rsidP="00A06D94">
      <w:pPr>
        <w:pStyle w:val="ListParagraph"/>
        <w:numPr>
          <w:ilvl w:val="0"/>
          <w:numId w:val="5"/>
        </w:numPr>
        <w:spacing w:line="240" w:lineRule="auto"/>
        <w:jc w:val="both"/>
        <w:rPr>
          <w:rFonts w:cstheme="minorHAnsi"/>
          <w:sz w:val="22"/>
          <w:szCs w:val="22"/>
          <w:lang w:val="en-GB" w:bidi="ar-SA"/>
        </w:rPr>
      </w:pPr>
      <w:r>
        <w:rPr>
          <w:rFonts w:cstheme="minorHAnsi"/>
          <w:sz w:val="22"/>
          <w:szCs w:val="22"/>
          <w:lang w:val="en-GB" w:bidi="ar-SA"/>
        </w:rPr>
        <w:t>‘out_filename’ is the name of the output file containing the results when data is an ff object.</w:t>
      </w:r>
    </w:p>
    <w:p w14:paraId="4EA0853D" w14:textId="77777777" w:rsidR="002A30AD" w:rsidRPr="002A30AD" w:rsidRDefault="002A30AD" w:rsidP="002A30AD">
      <w:pPr>
        <w:spacing w:line="240" w:lineRule="auto"/>
        <w:jc w:val="both"/>
        <w:rPr>
          <w:rFonts w:cstheme="minorHAnsi"/>
          <w:sz w:val="22"/>
          <w:szCs w:val="22"/>
          <w:lang w:val="en-GB" w:bidi="ar-SA"/>
        </w:rPr>
      </w:pPr>
      <w:r>
        <w:rPr>
          <w:rFonts w:cstheme="minorHAnsi"/>
          <w:sz w:val="22"/>
          <w:szCs w:val="22"/>
          <w:lang w:val="en-GB" w:bidi="ar-SA"/>
        </w:rPr>
        <w:t xml:space="preserve">Examples of valid calls to </w:t>
      </w:r>
      <w:r w:rsidRPr="002A30AD">
        <w:rPr>
          <w:rFonts w:cstheme="minorHAnsi"/>
          <w:b/>
          <w:i/>
          <w:sz w:val="22"/>
          <w:szCs w:val="22"/>
          <w:lang w:val="en-GB" w:bidi="ar-SA"/>
        </w:rPr>
        <w:t>papply()</w:t>
      </w:r>
      <w:r>
        <w:rPr>
          <w:rFonts w:cstheme="minorHAnsi"/>
          <w:sz w:val="22"/>
          <w:szCs w:val="22"/>
          <w:lang w:val="en-GB" w:bidi="ar-SA"/>
        </w:rPr>
        <w:t xml:space="preserve"> are:</w:t>
      </w:r>
    </w:p>
    <w:p w14:paraId="7F24476E" w14:textId="77777777" w:rsidR="002A30AD" w:rsidRDefault="001402FF" w:rsidP="002A30AD">
      <w:pPr>
        <w:pStyle w:val="ListParagraph"/>
        <w:spacing w:line="240" w:lineRule="auto"/>
        <w:ind w:left="0"/>
        <w:jc w:val="both"/>
        <w:rPr>
          <w:rFonts w:ascii="Courier New" w:hAnsi="Courier New" w:cs="Courier New"/>
          <w:color w:val="3E5D78" w:themeColor="accent2" w:themeShade="80"/>
          <w:sz w:val="22"/>
          <w:szCs w:val="22"/>
        </w:rPr>
      </w:pPr>
      <w:r w:rsidRPr="003A5170">
        <w:rPr>
          <w:rFonts w:ascii="Courier New" w:hAnsi="Courier New" w:cs="Courier New"/>
          <w:color w:val="3E5D78" w:themeColor="accent2" w:themeShade="80"/>
          <w:sz w:val="22"/>
          <w:szCs w:val="22"/>
        </w:rPr>
        <w:t>papply(data</w:t>
      </w:r>
      <w:r>
        <w:rPr>
          <w:rFonts w:ascii="Courier New" w:hAnsi="Courier New" w:cs="Courier New"/>
          <w:color w:val="3E5D78" w:themeColor="accent2" w:themeShade="80"/>
          <w:sz w:val="22"/>
          <w:szCs w:val="22"/>
        </w:rPr>
        <w:t>, mean, margin = 1)</w:t>
      </w:r>
    </w:p>
    <w:p w14:paraId="2DD531BC" w14:textId="77777777" w:rsidR="001402FF" w:rsidRDefault="001402FF" w:rsidP="002A30AD">
      <w:pPr>
        <w:pStyle w:val="ListParagraph"/>
        <w:spacing w:line="240" w:lineRule="auto"/>
        <w:ind w:left="0"/>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papply(list, mean)</w:t>
      </w:r>
    </w:p>
    <w:p w14:paraId="66E1CCFD" w14:textId="77777777" w:rsidR="001402FF" w:rsidRDefault="001402FF" w:rsidP="002A30AD">
      <w:pPr>
        <w:pStyle w:val="ListParagraph"/>
        <w:spacing w:line="240" w:lineRule="auto"/>
        <w:ind w:left="0"/>
        <w:jc w:val="both"/>
        <w:rPr>
          <w:rFonts w:ascii="Courier New" w:hAnsi="Courier New" w:cs="Courier New"/>
          <w:color w:val="3E5D78" w:themeColor="accent2" w:themeShade="80"/>
          <w:sz w:val="22"/>
          <w:szCs w:val="22"/>
        </w:rPr>
      </w:pPr>
      <w:r>
        <w:rPr>
          <w:rFonts w:ascii="Courier New" w:hAnsi="Courier New" w:cs="Courier New"/>
          <w:color w:val="3E5D78" w:themeColor="accent2" w:themeShade="80"/>
          <w:sz w:val="22"/>
          <w:szCs w:val="22"/>
        </w:rPr>
        <w:t>papply(ff_object, mean, margin = 1, out_filename = results)</w:t>
      </w:r>
    </w:p>
    <w:p w14:paraId="6C7FBC3E" w14:textId="48F6A27C" w:rsidR="009B78A7" w:rsidRDefault="009B78A7" w:rsidP="009B78A7">
      <w:pPr>
        <w:spacing w:line="240" w:lineRule="auto"/>
      </w:pPr>
      <w:r>
        <w:t>Note that</w:t>
      </w:r>
      <w:r w:rsidR="006357A9">
        <w:t xml:space="preserve"> </w:t>
      </w:r>
      <w:r w:rsidR="006357A9" w:rsidRPr="006357A9">
        <w:rPr>
          <w:b/>
        </w:rPr>
        <w:t>papply</w:t>
      </w:r>
      <w:r w:rsidR="006357A9">
        <w:rPr>
          <w:b/>
        </w:rPr>
        <w:t xml:space="preserve">() </w:t>
      </w:r>
      <w:bookmarkStart w:id="23" w:name="_GoBack"/>
      <w:bookmarkEnd w:id="23"/>
      <w:r w:rsidR="006357A9">
        <w:t>does</w:t>
      </w:r>
      <w:r>
        <w:t xml:space="preserve"> not fully implement lapply functionality. It will only accept lists of matrices, and not lists made up of other data types.</w:t>
      </w:r>
      <w:r>
        <w:t xml:space="preserve"> </w:t>
      </w:r>
    </w:p>
    <w:p w14:paraId="469F68AE" w14:textId="77777777" w:rsidR="009B78A7" w:rsidRPr="00AC0D04" w:rsidRDefault="009B78A7" w:rsidP="002A30AD">
      <w:pPr>
        <w:pStyle w:val="ListParagraph"/>
        <w:spacing w:line="240" w:lineRule="auto"/>
        <w:ind w:left="0"/>
        <w:jc w:val="both"/>
        <w:rPr>
          <w:rFonts w:ascii="Courier New" w:hAnsi="Courier New" w:cs="Courier New"/>
          <w:color w:val="3E5D78" w:themeColor="accent2" w:themeShade="80"/>
          <w:sz w:val="22"/>
          <w:szCs w:val="22"/>
        </w:rPr>
      </w:pPr>
    </w:p>
    <w:p w14:paraId="7F8201FD" w14:textId="77777777" w:rsidR="00EB7435" w:rsidRPr="00EB7435" w:rsidRDefault="00216398" w:rsidP="00A06D94">
      <w:pPr>
        <w:pStyle w:val="Heading3"/>
        <w:numPr>
          <w:ilvl w:val="1"/>
          <w:numId w:val="19"/>
        </w:numPr>
        <w:rPr>
          <w:rFonts w:eastAsiaTheme="minorHAnsi"/>
          <w:sz w:val="24"/>
          <w:szCs w:val="24"/>
          <w:lang w:val="en-GB" w:bidi="ar-SA"/>
        </w:rPr>
      </w:pPr>
      <w:bookmarkStart w:id="24" w:name="_Toc309912578"/>
      <w:bookmarkStart w:id="25" w:name="_Toc217013852"/>
      <w:r>
        <w:rPr>
          <w:rFonts w:eastAsiaTheme="minorHAnsi"/>
          <w:sz w:val="24"/>
          <w:szCs w:val="24"/>
          <w:lang w:val="en-GB" w:bidi="ar-SA"/>
        </w:rPr>
        <w:t>p</w:t>
      </w:r>
      <w:r w:rsidR="000152E9" w:rsidRPr="003A54B5">
        <w:rPr>
          <w:rFonts w:eastAsiaTheme="minorHAnsi"/>
          <w:sz w:val="24"/>
          <w:szCs w:val="24"/>
          <w:lang w:val="en-GB" w:bidi="ar-SA"/>
        </w:rPr>
        <w:t>boot()</w:t>
      </w:r>
      <w:bookmarkEnd w:id="24"/>
      <w:bookmarkEnd w:id="25"/>
    </w:p>
    <w:p w14:paraId="39933F52" w14:textId="77777777" w:rsidR="00EB7435" w:rsidRDefault="00AA328B" w:rsidP="00FD63C4">
      <w:pPr>
        <w:pStyle w:val="NoSpacing"/>
        <w:jc w:val="both"/>
      </w:pPr>
      <w:r w:rsidRPr="00AA328B">
        <w:rPr>
          <w:b/>
          <w:i/>
        </w:rPr>
        <w:t>pboot()</w:t>
      </w:r>
      <w:r w:rsidR="00036250">
        <w:t xml:space="preserve"> </w:t>
      </w:r>
      <w:r w:rsidR="00850FDA">
        <w:t xml:space="preserve">generates R bootstrap replicates of a statistic applied to data. </w:t>
      </w:r>
      <w:r>
        <w:t xml:space="preserve">It implements a parallel version of the bootstrapping method </w:t>
      </w:r>
      <w:r w:rsidRPr="00793B0C">
        <w:rPr>
          <w:i/>
        </w:rPr>
        <w:t>boot()</w:t>
      </w:r>
      <w:r>
        <w:t xml:space="preserve"> from the </w:t>
      </w:r>
      <w:r w:rsidRPr="00793B0C">
        <w:rPr>
          <w:i/>
        </w:rPr>
        <w:t>boot</w:t>
      </w:r>
      <w:r>
        <w:t xml:space="preserve"> R package (</w:t>
      </w:r>
      <w:hyperlink r:id="rId14" w:history="1">
        <w:r w:rsidRPr="00D1681F">
          <w:rPr>
            <w:rStyle w:val="Hyperlink"/>
          </w:rPr>
          <w:t>http://cran.r-project.org/web/packages/boot/index.html</w:t>
        </w:r>
      </w:hyperlink>
      <w:r>
        <w:t>). This version is an early but fully working prototype. However, it is not compatible with other SPRINT functions, i.e. you cannot bootstrap other parallel functions from the</w:t>
      </w:r>
      <w:r w:rsidR="009D5B6B">
        <w:t xml:space="preserve"> SPRINT library. It is therefore recommended to use it only as a standalone function. </w:t>
      </w:r>
    </w:p>
    <w:p w14:paraId="60F102BB" w14:textId="77777777" w:rsidR="009D5B6B" w:rsidRDefault="009D5B6B" w:rsidP="00FD63C4">
      <w:pPr>
        <w:pStyle w:val="NoSpacing"/>
        <w:spacing w:after="240"/>
        <w:rPr>
          <w:lang w:val="en-GB" w:bidi="ar-SA"/>
        </w:rPr>
      </w:pPr>
      <w:r>
        <w:rPr>
          <w:lang w:val="en-GB" w:bidi="ar-SA"/>
        </w:rPr>
        <w:t xml:space="preserve">The interface and parameters to the parallel function </w:t>
      </w:r>
      <w:r w:rsidRPr="00054C9C">
        <w:rPr>
          <w:b/>
          <w:i/>
          <w:lang w:val="en-GB" w:bidi="ar-SA"/>
        </w:rPr>
        <w:t>p</w:t>
      </w:r>
      <w:r>
        <w:rPr>
          <w:b/>
          <w:i/>
          <w:lang w:val="en-GB" w:bidi="ar-SA"/>
        </w:rPr>
        <w:t>boot</w:t>
      </w:r>
      <w:r w:rsidRPr="00054C9C">
        <w:rPr>
          <w:b/>
          <w:i/>
          <w:lang w:val="en-GB" w:bidi="ar-SA"/>
        </w:rPr>
        <w:t>()</w:t>
      </w:r>
      <w:r>
        <w:rPr>
          <w:lang w:val="en-GB" w:bidi="ar-SA"/>
        </w:rPr>
        <w:t xml:space="preserve"> are identical to the serial function </w:t>
      </w:r>
      <w:r w:rsidRPr="00793B0C">
        <w:rPr>
          <w:i/>
          <w:lang w:val="en-GB" w:bidi="ar-SA"/>
        </w:rPr>
        <w:t>boot()</w:t>
      </w:r>
      <w:r w:rsidR="006C3CFE">
        <w:rPr>
          <w:lang w:val="en-GB" w:bidi="ar-SA"/>
        </w:rPr>
        <w:t>:</w:t>
      </w:r>
    </w:p>
    <w:p w14:paraId="1902A6E3" w14:textId="77777777" w:rsidR="00DB6299" w:rsidRPr="00DB6299" w:rsidRDefault="001E2253"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p</w:t>
      </w:r>
      <w:r w:rsidR="000258B6" w:rsidRPr="00DB6299">
        <w:rPr>
          <w:rFonts w:ascii="Courier New" w:hAnsi="Courier New" w:cs="Courier New"/>
          <w:color w:val="3E5D78" w:themeColor="accent2" w:themeShade="80"/>
          <w:sz w:val="22"/>
          <w:szCs w:val="22"/>
        </w:rPr>
        <w:t>boot(data, statistic, R, sim = “ordinary”</w:t>
      </w:r>
      <w:r w:rsidR="00EB7435" w:rsidRPr="00DB6299">
        <w:rPr>
          <w:rFonts w:ascii="Courier New" w:hAnsi="Courier New" w:cs="Courier New"/>
          <w:color w:val="3E5D78" w:themeColor="accent2" w:themeShade="80"/>
          <w:sz w:val="22"/>
          <w:szCs w:val="22"/>
        </w:rPr>
        <w:t xml:space="preserve">, stype = </w:t>
      </w:r>
      <w:r w:rsidR="000258B6" w:rsidRPr="00DB6299">
        <w:rPr>
          <w:rFonts w:ascii="Courier New" w:hAnsi="Courier New" w:cs="Courier New"/>
          <w:color w:val="3E5D78" w:themeColor="accent2" w:themeShade="80"/>
          <w:sz w:val="22"/>
          <w:szCs w:val="22"/>
        </w:rPr>
        <w:t xml:space="preserve">“i”, </w:t>
      </w:r>
    </w:p>
    <w:p w14:paraId="15C91BF9" w14:textId="77777777" w:rsidR="00EB7435" w:rsidRPr="00DB6299" w:rsidRDefault="009824DE" w:rsidP="00DB6299">
      <w:pPr>
        <w:pStyle w:val="NoSpacing"/>
        <w:spacing w:before="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EB7435" w:rsidRPr="00DB6299">
        <w:rPr>
          <w:rFonts w:ascii="Courier New" w:hAnsi="Courier New" w:cs="Courier New"/>
          <w:color w:val="3E5D78" w:themeColor="accent2" w:themeShade="80"/>
          <w:sz w:val="22"/>
          <w:szCs w:val="22"/>
        </w:rPr>
        <w:t xml:space="preserve">strata = rep(1, n), L = NULL, m = 0, weights = NULL, </w:t>
      </w:r>
    </w:p>
    <w:p w14:paraId="5F42DA33" w14:textId="77777777" w:rsidR="00EB7435" w:rsidRPr="00DB6299" w:rsidRDefault="009824DE" w:rsidP="00DB6299">
      <w:pPr>
        <w:pStyle w:val="NoSpacing"/>
        <w:spacing w:before="0" w:after="240"/>
        <w:rPr>
          <w:rFonts w:ascii="Courier New" w:hAnsi="Courier New" w:cs="Courier New"/>
          <w:color w:val="3E5D78" w:themeColor="accent2" w:themeShade="80"/>
          <w:sz w:val="22"/>
          <w:szCs w:val="22"/>
        </w:rPr>
      </w:pPr>
      <w:r w:rsidRPr="00DB6299">
        <w:rPr>
          <w:rFonts w:ascii="Courier New" w:hAnsi="Courier New" w:cs="Courier New"/>
          <w:color w:val="3E5D78" w:themeColor="accent2" w:themeShade="80"/>
          <w:sz w:val="22"/>
          <w:szCs w:val="22"/>
        </w:rPr>
        <w:t xml:space="preserve">      </w:t>
      </w:r>
      <w:r w:rsidR="00CE75A2">
        <w:rPr>
          <w:rFonts w:ascii="Courier New" w:hAnsi="Courier New" w:cs="Courier New"/>
          <w:color w:val="3E5D78" w:themeColor="accent2" w:themeShade="80"/>
          <w:sz w:val="22"/>
          <w:szCs w:val="22"/>
        </w:rPr>
        <w:t>ran.gen = function(d, p)</w:t>
      </w:r>
      <w:r w:rsidR="00EB7435" w:rsidRPr="00DB6299">
        <w:rPr>
          <w:rFonts w:ascii="Courier New" w:hAnsi="Courier New" w:cs="Courier New"/>
          <w:color w:val="3E5D78" w:themeColor="accent2" w:themeShade="80"/>
          <w:sz w:val="22"/>
          <w:szCs w:val="22"/>
        </w:rPr>
        <w:t>, mle = NULL, simple = FALSE, ...)</w:t>
      </w:r>
    </w:p>
    <w:p w14:paraId="22B9BFF4" w14:textId="77777777" w:rsidR="000258B6" w:rsidRDefault="000258B6" w:rsidP="00DB6299">
      <w:pPr>
        <w:spacing w:before="0" w:line="240" w:lineRule="auto"/>
      </w:pPr>
      <w:r>
        <w:t xml:space="preserve">where: </w:t>
      </w:r>
    </w:p>
    <w:p w14:paraId="4B05BCEC" w14:textId="77777777" w:rsidR="00850FDA" w:rsidRDefault="000258B6" w:rsidP="00A06D94">
      <w:pPr>
        <w:pStyle w:val="ListParagraph"/>
        <w:numPr>
          <w:ilvl w:val="0"/>
          <w:numId w:val="4"/>
        </w:numPr>
        <w:spacing w:line="240" w:lineRule="auto"/>
        <w:jc w:val="both"/>
      </w:pPr>
      <w:r>
        <w:t>‘data’ is the input</w:t>
      </w:r>
      <w:r w:rsidR="001407C2">
        <w:t xml:space="preserve"> data vector or matrix. </w:t>
      </w:r>
      <w:r w:rsidR="00EB7435">
        <w:t xml:space="preserve">If it is a matrix then each row is considered </w:t>
      </w:r>
      <w:r w:rsidR="001407C2">
        <w:t>as one multivariate observation.</w:t>
      </w:r>
    </w:p>
    <w:p w14:paraId="362D75F0" w14:textId="77777777" w:rsidR="00E431CC" w:rsidRDefault="000258B6" w:rsidP="00A06D94">
      <w:pPr>
        <w:pStyle w:val="ListParagraph"/>
        <w:numPr>
          <w:ilvl w:val="0"/>
          <w:numId w:val="4"/>
        </w:numPr>
        <w:spacing w:line="240" w:lineRule="auto"/>
        <w:jc w:val="both"/>
      </w:pPr>
      <w:r>
        <w:t>‘</w:t>
      </w:r>
      <w:r w:rsidR="00850FDA">
        <w:t>statistic</w:t>
      </w:r>
      <w:r>
        <w:t>’</w:t>
      </w:r>
      <w:r w:rsidR="00EB7435">
        <w:t xml:space="preserve"> </w:t>
      </w:r>
      <w:r w:rsidR="001E2253">
        <w:t>is a</w:t>
      </w:r>
      <w:r w:rsidR="00EB7435">
        <w:t xml:space="preserve"> function which when applied to data returns a vector containing</w:t>
      </w:r>
      <w:r w:rsidR="001407C2">
        <w:t xml:space="preserve"> the statistic(s) of interest. </w:t>
      </w:r>
      <w:r w:rsidR="00EB7435">
        <w:t xml:space="preserve">When </w:t>
      </w:r>
      <w:r w:rsidR="00850FDA" w:rsidRPr="00850FDA">
        <w:t>sim is set to</w:t>
      </w:r>
      <w:r w:rsidR="00850FDA">
        <w:t xml:space="preserve"> “parametric”</w:t>
      </w:r>
      <w:r w:rsidR="00EB7435" w:rsidRPr="00850FDA">
        <w:t>, the</w:t>
      </w:r>
      <w:r w:rsidR="00850FDA">
        <w:t xml:space="preserve"> </w:t>
      </w:r>
      <w:r w:rsidR="00EB7435" w:rsidRPr="00850FDA">
        <w:t xml:space="preserve">first argument </w:t>
      </w:r>
      <w:r w:rsidR="001407C2">
        <w:t xml:space="preserve">to statistic must be the data. </w:t>
      </w:r>
      <w:r w:rsidR="00EB7435" w:rsidRPr="00850FDA">
        <w:t>For each</w:t>
      </w:r>
      <w:r w:rsidR="00850FDA">
        <w:t xml:space="preserve"> </w:t>
      </w:r>
      <w:r w:rsidR="00EB7435" w:rsidRPr="00850FDA">
        <w:t xml:space="preserve">replicate a simulated dataset returned by </w:t>
      </w:r>
      <w:r w:rsidR="00EB7435" w:rsidRPr="00E431CC">
        <w:t>ran.gen</w:t>
      </w:r>
      <w:r w:rsidR="00EB7435" w:rsidRPr="00850FDA">
        <w:t xml:space="preserve"> will be</w:t>
      </w:r>
      <w:r w:rsidR="00850FDA">
        <w:t xml:space="preserve"> </w:t>
      </w:r>
      <w:r w:rsidR="001407C2">
        <w:t xml:space="preserve">passed. </w:t>
      </w:r>
      <w:r w:rsidR="00EB7435" w:rsidRPr="00850FDA">
        <w:t>In all other cases</w:t>
      </w:r>
      <w:r w:rsidR="00E431CC">
        <w:t>,</w:t>
      </w:r>
      <w:r w:rsidR="00EB7435" w:rsidRPr="00850FDA">
        <w:t xml:space="preserve"> </w:t>
      </w:r>
      <w:r w:rsidR="00EB7435" w:rsidRPr="00E431CC">
        <w:t>statistic</w:t>
      </w:r>
      <w:r w:rsidR="00EB7435" w:rsidRPr="00850FDA">
        <w:t xml:space="preserve"> must take at least two</w:t>
      </w:r>
      <w:r w:rsidR="00850FDA">
        <w:t xml:space="preserve"> </w:t>
      </w:r>
      <w:r w:rsidR="001407C2">
        <w:t xml:space="preserve">arguments. </w:t>
      </w:r>
      <w:r w:rsidR="00EB7435" w:rsidRPr="00850FDA">
        <w:t>The first argument passed will always be the original</w:t>
      </w:r>
      <w:r w:rsidR="00850FDA">
        <w:t xml:space="preserve"> </w:t>
      </w:r>
      <w:r w:rsidR="001407C2">
        <w:t xml:space="preserve">data. </w:t>
      </w:r>
      <w:r w:rsidR="00EB7435" w:rsidRPr="00850FDA">
        <w:t>The second will be a vector of indices, frequencies or weights</w:t>
      </w:r>
      <w:r w:rsidR="00850FDA">
        <w:t xml:space="preserve"> </w:t>
      </w:r>
      <w:r w:rsidR="00EB7435" w:rsidRPr="00850FDA">
        <w:t>whi</w:t>
      </w:r>
      <w:r w:rsidR="001407C2">
        <w:t>ch define the bootstrap sample.</w:t>
      </w:r>
    </w:p>
    <w:p w14:paraId="0912479D" w14:textId="77777777" w:rsidR="00E431CC" w:rsidRDefault="00E431CC" w:rsidP="00A06D94">
      <w:pPr>
        <w:pStyle w:val="ListParagraph"/>
        <w:numPr>
          <w:ilvl w:val="0"/>
          <w:numId w:val="4"/>
        </w:numPr>
        <w:spacing w:line="240" w:lineRule="auto"/>
        <w:jc w:val="both"/>
      </w:pPr>
      <w:r>
        <w:t>‘R’ is the</w:t>
      </w:r>
      <w:r w:rsidR="001407C2">
        <w:t xml:space="preserve"> number of bootstrap replicates.</w:t>
      </w:r>
    </w:p>
    <w:p w14:paraId="1D521A32" w14:textId="77777777" w:rsidR="00EB7435" w:rsidRDefault="009B2FAF" w:rsidP="00A06D94">
      <w:pPr>
        <w:pStyle w:val="ListParagraph"/>
        <w:numPr>
          <w:ilvl w:val="0"/>
          <w:numId w:val="4"/>
        </w:numPr>
        <w:spacing w:line="240" w:lineRule="auto"/>
        <w:jc w:val="both"/>
      </w:pPr>
      <w:r>
        <w:t>‘sim’</w:t>
      </w:r>
      <w:r w:rsidR="00E431CC">
        <w:t xml:space="preserve"> is a</w:t>
      </w:r>
      <w:r w:rsidR="00EB7435">
        <w:t xml:space="preserve"> character string indicating the type of simulation required.</w:t>
      </w:r>
      <w:r w:rsidR="00982164">
        <w:t xml:space="preserve"> T</w:t>
      </w:r>
      <w:r w:rsidR="001407C2">
        <w:t xml:space="preserve">he default value is “ordinary”. </w:t>
      </w:r>
      <w:r w:rsidR="00982164">
        <w:t>Other p</w:t>
      </w:r>
      <w:r w:rsidR="00EB7435">
        <w:t xml:space="preserve">ossible values are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parametric</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EB7435" w:rsidRPr="00982164">
        <w:rPr>
          <w:rFonts w:cstheme="minorHAnsi"/>
          <w:szCs w:val="24"/>
        </w:rPr>
        <w:t xml:space="preserv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permutation</w:t>
      </w:r>
      <w:r w:rsidR="00982164">
        <w:rPr>
          <w:rStyle w:val="HTMLCode"/>
          <w:rFonts w:asciiTheme="minorHAnsi" w:hAnsiTheme="minorHAnsi" w:cstheme="minorHAnsi"/>
          <w:sz w:val="24"/>
          <w:szCs w:val="24"/>
        </w:rPr>
        <w:t>”</w:t>
      </w:r>
      <w:r w:rsidR="00982164">
        <w:rPr>
          <w:rFonts w:cstheme="minorHAnsi"/>
          <w:szCs w:val="24"/>
        </w:rPr>
        <w:t xml:space="preserve">, and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antithetic</w:t>
      </w:r>
      <w:r w:rsidR="00982164">
        <w:rPr>
          <w:rStyle w:val="HTMLCode"/>
          <w:rFonts w:asciiTheme="minorHAnsi" w:hAnsiTheme="minorHAnsi" w:cstheme="minorHAnsi"/>
          <w:sz w:val="24"/>
          <w:szCs w:val="24"/>
        </w:rPr>
        <w:t>”</w:t>
      </w:r>
      <w:r w:rsidR="00EB7435" w:rsidRPr="00982164">
        <w:rPr>
          <w:rFonts w:cstheme="minorHAnsi"/>
          <w:szCs w:val="24"/>
        </w:rPr>
        <w:t>.</w:t>
      </w:r>
      <w:r w:rsidR="001407C2">
        <w:t xml:space="preserve"> </w:t>
      </w:r>
      <w:r w:rsidR="00EB7435">
        <w:t>Importance resampling is specified by</w:t>
      </w:r>
      <w:r w:rsidR="00982164">
        <w:t xml:space="preserve"> </w:t>
      </w:r>
      <w:r w:rsidR="00EB7435">
        <w:t>including importance weights; the type of importance resampling must</w:t>
      </w:r>
      <w:r w:rsidR="00982164">
        <w:t xml:space="preserve"> </w:t>
      </w:r>
      <w:r w:rsidR="00EB7435">
        <w:t xml:space="preserve">still be specified but may only be </w:t>
      </w:r>
      <w:r w:rsidR="00982164">
        <w:rPr>
          <w:rStyle w:val="HTMLCode"/>
          <w:rFonts w:asciiTheme="minorHAnsi" w:hAnsiTheme="minorHAnsi" w:cstheme="minorHAnsi"/>
          <w:sz w:val="24"/>
          <w:szCs w:val="24"/>
        </w:rPr>
        <w:t>“</w:t>
      </w:r>
      <w:r w:rsidR="00EB7435" w:rsidRPr="00982164">
        <w:rPr>
          <w:rStyle w:val="HTMLCode"/>
          <w:rFonts w:asciiTheme="minorHAnsi" w:hAnsiTheme="minorHAnsi" w:cstheme="minorHAnsi"/>
          <w:sz w:val="24"/>
          <w:szCs w:val="24"/>
        </w:rPr>
        <w:t>ordinary</w:t>
      </w:r>
      <w:r w:rsidR="00982164">
        <w:rPr>
          <w:rStyle w:val="HTMLCode"/>
          <w:rFonts w:asciiTheme="minorHAnsi" w:hAnsiTheme="minorHAnsi" w:cstheme="minorHAnsi"/>
          <w:sz w:val="24"/>
          <w:szCs w:val="24"/>
        </w:rPr>
        <w:t>”</w:t>
      </w:r>
      <w:r w:rsidR="00EB7435">
        <w:t xml:space="preserve"> or</w:t>
      </w:r>
      <w:r w:rsidR="00982164">
        <w:t xml:space="preserve"> “</w:t>
      </w:r>
      <w:r w:rsidR="00EB7435" w:rsidRPr="00982164">
        <w:rPr>
          <w:rStyle w:val="HTMLCode"/>
          <w:rFonts w:asciiTheme="minorHAnsi" w:hAnsiTheme="minorHAnsi" w:cstheme="minorHAnsi"/>
          <w:sz w:val="24"/>
          <w:szCs w:val="24"/>
        </w:rPr>
        <w:t>balanced</w:t>
      </w:r>
      <w:r w:rsidR="00982164">
        <w:rPr>
          <w:rStyle w:val="HTMLCode"/>
          <w:rFonts w:asciiTheme="minorHAnsi" w:hAnsiTheme="minorHAnsi" w:cstheme="minorHAnsi"/>
          <w:sz w:val="24"/>
          <w:szCs w:val="24"/>
        </w:rPr>
        <w:t>”</w:t>
      </w:r>
      <w:r w:rsidR="001407C2">
        <w:t xml:space="preserve"> in this case.</w:t>
      </w:r>
    </w:p>
    <w:p w14:paraId="71C3A091" w14:textId="77777777" w:rsidR="00EB7435" w:rsidRDefault="00982164" w:rsidP="00A06D94">
      <w:pPr>
        <w:pStyle w:val="ListParagraph"/>
        <w:numPr>
          <w:ilvl w:val="0"/>
          <w:numId w:val="4"/>
        </w:numPr>
        <w:spacing w:line="240" w:lineRule="auto"/>
        <w:jc w:val="both"/>
      </w:pPr>
      <w:r>
        <w:t>‘stype’ is a</w:t>
      </w:r>
      <w:r w:rsidR="00EB7435">
        <w:t xml:space="preserve"> character string indicating what the second argument of </w:t>
      </w:r>
      <w:r w:rsidR="00EB7435" w:rsidRPr="00982164">
        <w:rPr>
          <w:rStyle w:val="HTMLCode"/>
          <w:rFonts w:asciiTheme="minorHAnsi" w:hAnsiTheme="minorHAnsi" w:cstheme="minorHAnsi"/>
          <w:sz w:val="24"/>
          <w:szCs w:val="24"/>
        </w:rPr>
        <w:t>statistic</w:t>
      </w:r>
      <w:r w:rsidRPr="00982164">
        <w:t xml:space="preserve"> </w:t>
      </w:r>
      <w:r w:rsidR="00EB7435">
        <w:t xml:space="preserve">represents.  </w:t>
      </w:r>
      <w:r>
        <w:t xml:space="preserve">The default value is </w:t>
      </w:r>
      <w:r w:rsidR="00B22B71">
        <w:t>“i” for indices. Other p</w:t>
      </w:r>
      <w:r w:rsidR="00EB7435">
        <w:t xml:space="preserve">ossible </w:t>
      </w:r>
      <w:r w:rsidR="00D50799">
        <w:t xml:space="preserve">values </w:t>
      </w:r>
      <w:r w:rsidR="00B22B71">
        <w:t xml:space="preserve">are “f” for </w:t>
      </w:r>
      <w:r w:rsidR="00EB7435">
        <w:t>frequencies</w:t>
      </w:r>
      <w:r w:rsidR="00B22B71">
        <w:t xml:space="preserve"> and “w” for weights</w:t>
      </w:r>
      <w:r w:rsidR="00EB7435">
        <w:t xml:space="preserve">.  </w:t>
      </w:r>
      <w:r w:rsidR="00B22B71">
        <w:t>It is n</w:t>
      </w:r>
      <w:r w:rsidR="00EB7435">
        <w:t>ot</w:t>
      </w:r>
      <w:r>
        <w:t xml:space="preserve"> </w:t>
      </w:r>
      <w:r w:rsidR="00B22B71">
        <w:t xml:space="preserve">used </w:t>
      </w:r>
      <w:r w:rsidR="001407C2">
        <w:t>when sim is set to “parametric”.</w:t>
      </w:r>
    </w:p>
    <w:p w14:paraId="78F3C18D" w14:textId="77777777" w:rsidR="00EB7435" w:rsidRDefault="005C4FC6" w:rsidP="00A06D94">
      <w:pPr>
        <w:pStyle w:val="ListParagraph"/>
        <w:numPr>
          <w:ilvl w:val="0"/>
          <w:numId w:val="4"/>
        </w:numPr>
        <w:spacing w:line="240" w:lineRule="auto"/>
        <w:jc w:val="both"/>
      </w:pPr>
      <w:r>
        <w:t xml:space="preserve">‘strata’ is an </w:t>
      </w:r>
      <w:r w:rsidR="00EB7435">
        <w:t>integer vector or factor specifying the strata for multi-sample</w:t>
      </w:r>
      <w:r>
        <w:t xml:space="preserve"> </w:t>
      </w:r>
      <w:r w:rsidR="00EB7435">
        <w:t>problems.  This may be specified for any simulation, but is ignored</w:t>
      </w:r>
      <w:r>
        <w:t xml:space="preserve"> </w:t>
      </w:r>
      <w:r w:rsidR="00EB7435">
        <w:t xml:space="preserve">when </w:t>
      </w:r>
      <w:r>
        <w:t>sim is set to “parametric”</w:t>
      </w:r>
      <w:r w:rsidR="00EB7435">
        <w:t xml:space="preserve">.  When </w:t>
      </w:r>
      <w:r w:rsidR="00EB7435" w:rsidRPr="005C4FC6">
        <w:rPr>
          <w:rStyle w:val="HTMLCode"/>
          <w:rFonts w:asciiTheme="minorHAnsi" w:hAnsiTheme="minorHAnsi" w:cstheme="minorHAnsi"/>
          <w:sz w:val="24"/>
          <w:szCs w:val="24"/>
        </w:rPr>
        <w:t>strata</w:t>
      </w:r>
      <w:r w:rsidR="001407C2">
        <w:rPr>
          <w:rStyle w:val="HTMLCode"/>
          <w:rFonts w:asciiTheme="minorHAnsi" w:hAnsiTheme="minorHAnsi" w:cstheme="minorHAnsi"/>
          <w:sz w:val="24"/>
          <w:szCs w:val="24"/>
        </w:rPr>
        <w:t xml:space="preserve"> </w:t>
      </w:r>
      <w:r w:rsidR="00EB7435">
        <w:t>is</w:t>
      </w:r>
      <w:r>
        <w:t xml:space="preserve"> </w:t>
      </w:r>
      <w:r w:rsidR="00EB7435">
        <w:t>supplied for a nonparametric bootstrap, the simulations are done</w:t>
      </w:r>
      <w:r>
        <w:t xml:space="preserve"> within th</w:t>
      </w:r>
      <w:r w:rsidR="001407C2">
        <w:t>e specified strata.</w:t>
      </w:r>
    </w:p>
    <w:p w14:paraId="3A552733" w14:textId="77777777" w:rsidR="00EB7435" w:rsidRDefault="005C4FC6" w:rsidP="00A06D94">
      <w:pPr>
        <w:pStyle w:val="ListParagraph"/>
        <w:numPr>
          <w:ilvl w:val="0"/>
          <w:numId w:val="4"/>
        </w:numPr>
        <w:spacing w:line="240" w:lineRule="auto"/>
        <w:jc w:val="both"/>
      </w:pPr>
      <w:r>
        <w:t>‘L’ is the v</w:t>
      </w:r>
      <w:r w:rsidR="00EB7435">
        <w:t xml:space="preserve">ector of influence values </w:t>
      </w:r>
      <w:r w:rsidR="001407C2">
        <w:t xml:space="preserve">evaluated at the observations. </w:t>
      </w:r>
      <w:r w:rsidR="00EB7435">
        <w:t>This is</w:t>
      </w:r>
      <w:r>
        <w:t xml:space="preserve"> </w:t>
      </w:r>
      <w:r w:rsidR="00EB7435">
        <w:t xml:space="preserve">used only when </w:t>
      </w:r>
      <w:r w:rsidRPr="00023EDB">
        <w:rPr>
          <w:rStyle w:val="HTMLCode"/>
          <w:rFonts w:asciiTheme="minorHAnsi" w:hAnsiTheme="minorHAnsi" w:cstheme="minorHAnsi"/>
          <w:sz w:val="24"/>
          <w:szCs w:val="24"/>
        </w:rPr>
        <w:t>sim is set to “</w:t>
      </w:r>
      <w:r w:rsidRPr="00982164">
        <w:rPr>
          <w:rStyle w:val="HTMLCode"/>
          <w:rFonts w:asciiTheme="minorHAnsi" w:hAnsiTheme="minorHAnsi" w:cstheme="minorHAnsi"/>
          <w:sz w:val="24"/>
          <w:szCs w:val="24"/>
        </w:rPr>
        <w:t>antithetic</w:t>
      </w:r>
      <w:r>
        <w:rPr>
          <w:rStyle w:val="HTMLCode"/>
          <w:rFonts w:asciiTheme="minorHAnsi" w:hAnsiTheme="minorHAnsi" w:cstheme="minorHAnsi"/>
          <w:sz w:val="24"/>
          <w:szCs w:val="24"/>
        </w:rPr>
        <w:t>”</w:t>
      </w:r>
      <w:r w:rsidR="001407C2">
        <w:t xml:space="preserve">. </w:t>
      </w:r>
      <w:r w:rsidR="00EB7435">
        <w:t>If not supplied,</w:t>
      </w:r>
      <w:r>
        <w:t xml:space="preserve"> </w:t>
      </w:r>
      <w:r w:rsidR="00EB7435">
        <w:t xml:space="preserve">they are calculated through a call to </w:t>
      </w:r>
      <w:r w:rsidR="00EB7435" w:rsidRPr="005C4FC6">
        <w:rPr>
          <w:rStyle w:val="HTMLCode"/>
          <w:rFonts w:asciiTheme="minorHAnsi" w:hAnsiTheme="minorHAnsi" w:cstheme="minorHAnsi"/>
          <w:sz w:val="24"/>
          <w:szCs w:val="24"/>
        </w:rPr>
        <w:t>empinf</w:t>
      </w:r>
      <w:r w:rsidR="00EB7435">
        <w:t>.  This will use</w:t>
      </w:r>
      <w:r>
        <w:t xml:space="preserve"> </w:t>
      </w:r>
      <w:r w:rsidR="00EB7435">
        <w:t xml:space="preserve">the infinitesimal jackknife provided that </w:t>
      </w:r>
      <w:r w:rsidR="00EB7435" w:rsidRPr="005C4FC6">
        <w:rPr>
          <w:rStyle w:val="HTMLCode"/>
          <w:rFonts w:asciiTheme="minorHAnsi" w:hAnsiTheme="minorHAnsi" w:cstheme="minorHAnsi"/>
          <w:sz w:val="24"/>
          <w:szCs w:val="24"/>
        </w:rPr>
        <w:t>stype</w:t>
      </w:r>
      <w:r w:rsidR="00EB7435">
        <w:t xml:space="preserve"> is</w:t>
      </w:r>
      <w:r>
        <w:t xml:space="preserve"> set to “w”</w:t>
      </w:r>
      <w:r w:rsidR="00EB7435">
        <w:t xml:space="preserve"> otherwise the usua</w:t>
      </w:r>
      <w:r w:rsidR="001407C2">
        <w:t>l jackknife is used.</w:t>
      </w:r>
    </w:p>
    <w:p w14:paraId="6FCD956F" w14:textId="77777777" w:rsidR="00EB7435" w:rsidRDefault="005C4FC6" w:rsidP="00A06D94">
      <w:pPr>
        <w:pStyle w:val="ListParagraph"/>
        <w:numPr>
          <w:ilvl w:val="0"/>
          <w:numId w:val="4"/>
        </w:numPr>
        <w:spacing w:line="240" w:lineRule="auto"/>
        <w:jc w:val="both"/>
      </w:pPr>
      <w:r>
        <w:t>‘m’  is t</w:t>
      </w:r>
      <w:r w:rsidR="00EB7435">
        <w:t>he number of predictions which are to be made at each bootstrap</w:t>
      </w:r>
      <w:r>
        <w:t xml:space="preserve"> </w:t>
      </w:r>
      <w:r w:rsidR="001407C2">
        <w:t xml:space="preserve">replicate. </w:t>
      </w:r>
      <w:r w:rsidR="00EB7435">
        <w:t>This is most useful for (generalized) linear models.</w:t>
      </w:r>
      <w:r>
        <w:t xml:space="preserve"> </w:t>
      </w:r>
      <w:r w:rsidR="00EB7435">
        <w:t xml:space="preserve">This can only be used when </w:t>
      </w:r>
      <w:r w:rsidR="00EB7435" w:rsidRPr="005C4FC6">
        <w:rPr>
          <w:rStyle w:val="HTMLCode"/>
          <w:rFonts w:asciiTheme="minorHAnsi" w:hAnsiTheme="minorHAnsi" w:cstheme="minorHAnsi"/>
          <w:sz w:val="24"/>
          <w:szCs w:val="24"/>
        </w:rPr>
        <w:t>sim</w:t>
      </w:r>
      <w:r w:rsidR="00EB7435" w:rsidRPr="005C4FC6">
        <w:rPr>
          <w:rFonts w:cstheme="minorHAnsi"/>
          <w:szCs w:val="24"/>
        </w:rPr>
        <w:t xml:space="preserve"> is </w:t>
      </w:r>
      <w:r>
        <w:rPr>
          <w:rStyle w:val="HTMLCode"/>
          <w:rFonts w:asciiTheme="minorHAnsi" w:hAnsiTheme="minorHAnsi" w:cstheme="minorHAnsi"/>
          <w:sz w:val="24"/>
          <w:szCs w:val="24"/>
        </w:rPr>
        <w:t>“</w:t>
      </w:r>
      <w:r w:rsidR="00EB7435" w:rsidRPr="005C4FC6">
        <w:rPr>
          <w:rStyle w:val="HTMLCode"/>
          <w:rFonts w:asciiTheme="minorHAnsi" w:hAnsiTheme="minorHAnsi" w:cstheme="minorHAnsi"/>
          <w:sz w:val="24"/>
          <w:szCs w:val="24"/>
        </w:rPr>
        <w:t>ordinary</w:t>
      </w:r>
      <w:r>
        <w:rPr>
          <w:rStyle w:val="HTMLCode"/>
          <w:rFonts w:asciiTheme="minorHAnsi" w:hAnsiTheme="minorHAnsi" w:cstheme="minorHAnsi"/>
          <w:sz w:val="24"/>
          <w:szCs w:val="24"/>
        </w:rPr>
        <w:t>”</w:t>
      </w:r>
      <w:r w:rsidR="00EB7435">
        <w:t>.</w:t>
      </w:r>
      <w:r>
        <w:t xml:space="preserve"> m </w:t>
      </w:r>
      <w:r w:rsidR="00EB7435">
        <w:t>will usually be a single integer but, if there are strata,</w:t>
      </w:r>
      <w:r>
        <w:t xml:space="preserve"> </w:t>
      </w:r>
      <w:r w:rsidR="00EB7435">
        <w:t>it may be a vector with length equal to the number of strata,</w:t>
      </w:r>
      <w:r>
        <w:t xml:space="preserve"> </w:t>
      </w:r>
      <w:r w:rsidR="00EB7435">
        <w:t>specifying how many of the errors for prediction should come from</w:t>
      </w:r>
      <w:r>
        <w:t xml:space="preserve"> </w:t>
      </w:r>
      <w:r w:rsidR="00EB7435">
        <w:t>each strata.  The actual predictions should be returned as the final</w:t>
      </w:r>
      <w:r>
        <w:t xml:space="preserve"> </w:t>
      </w:r>
      <w:r w:rsidR="00EB7435">
        <w:t xml:space="preserve">part of the output of </w:t>
      </w:r>
      <w:r w:rsidR="00EB7435" w:rsidRPr="00DD165E">
        <w:rPr>
          <w:rStyle w:val="HTMLCode"/>
          <w:rFonts w:asciiTheme="minorHAnsi" w:hAnsiTheme="minorHAnsi" w:cstheme="minorHAnsi"/>
          <w:sz w:val="24"/>
          <w:szCs w:val="24"/>
        </w:rPr>
        <w:t>statistic</w:t>
      </w:r>
      <w:r w:rsidR="00EB7435" w:rsidRPr="00DD165E">
        <w:rPr>
          <w:rFonts w:cstheme="minorHAnsi"/>
          <w:szCs w:val="24"/>
        </w:rPr>
        <w:t xml:space="preserve">, </w:t>
      </w:r>
      <w:r w:rsidR="00EB7435">
        <w:t>which should also take an</w:t>
      </w:r>
      <w:r>
        <w:t xml:space="preserve"> </w:t>
      </w:r>
      <w:r w:rsidR="00EB7435">
        <w:t>argument giving the vector of indices of the errors to be used for</w:t>
      </w:r>
      <w:r>
        <w:t xml:space="preserve"> </w:t>
      </w:r>
      <w:r w:rsidR="001407C2">
        <w:t>the predictions.</w:t>
      </w:r>
    </w:p>
    <w:p w14:paraId="3CEAAF39" w14:textId="77777777" w:rsidR="00EB7435" w:rsidRDefault="00467AD4" w:rsidP="00A06D94">
      <w:pPr>
        <w:pStyle w:val="ListParagraph"/>
        <w:numPr>
          <w:ilvl w:val="0"/>
          <w:numId w:val="4"/>
        </w:numPr>
        <w:spacing w:line="240" w:lineRule="auto"/>
        <w:jc w:val="both"/>
        <w:rPr>
          <w:rFonts w:cstheme="minorHAnsi"/>
          <w:szCs w:val="24"/>
        </w:rPr>
      </w:pPr>
      <w:r>
        <w:t>‘weights’  is a v</w:t>
      </w:r>
      <w:r w:rsidR="00EB7435">
        <w:t>ector or</w:t>
      </w:r>
      <w:r w:rsidR="001407C2">
        <w:t xml:space="preserve"> matrix of importance weights. </w:t>
      </w:r>
      <w:r w:rsidR="00EB7435">
        <w:t>If a vector then it should</w:t>
      </w:r>
      <w:r w:rsidR="00DD165E">
        <w:t xml:space="preserve"> </w:t>
      </w:r>
      <w:r w:rsidR="00EB7435">
        <w:t>have as many eleme</w:t>
      </w:r>
      <w:r w:rsidR="00EF451B">
        <w:t>nts as there are observations in the input data</w:t>
      </w:r>
      <w:r w:rsidR="00EB7435">
        <w:t>.</w:t>
      </w:r>
      <w:r w:rsidR="00DD165E">
        <w:t xml:space="preserve"> </w:t>
      </w:r>
      <w:r w:rsidR="00EB7435">
        <w:t>When simulation from more than one set of weights is required,</w:t>
      </w:r>
      <w:r w:rsidR="00DD165E">
        <w:t xml:space="preserve"> </w:t>
      </w:r>
      <w:r w:rsidR="00EB7435" w:rsidRPr="00EF451B">
        <w:rPr>
          <w:rStyle w:val="HTMLCode"/>
          <w:rFonts w:asciiTheme="minorHAnsi" w:hAnsiTheme="minorHAnsi" w:cstheme="minorHAnsi"/>
          <w:sz w:val="24"/>
          <w:szCs w:val="24"/>
        </w:rPr>
        <w:t>weights</w:t>
      </w:r>
      <w:r w:rsidR="00EB7435">
        <w:t xml:space="preserve"> should be a matrix where each row of the matrix is</w:t>
      </w:r>
      <w:r w:rsidR="00EF451B">
        <w:t xml:space="preserve"> </w:t>
      </w:r>
      <w:r w:rsidR="001407C2">
        <w:t>one set of importance weights.</w:t>
      </w:r>
      <w:r w:rsidR="00EB7435">
        <w:t xml:space="preserve"> </w:t>
      </w:r>
      <w:r w:rsidR="00EB7435" w:rsidRPr="00EF451B">
        <w:rPr>
          <w:rFonts w:cstheme="minorHAnsi"/>
          <w:szCs w:val="24"/>
        </w:rPr>
        <w:t xml:space="preserve">If </w:t>
      </w:r>
      <w:r w:rsidR="00EB7435" w:rsidRPr="00EF451B">
        <w:rPr>
          <w:rStyle w:val="HTMLCode"/>
          <w:rFonts w:asciiTheme="minorHAnsi" w:hAnsiTheme="minorHAnsi" w:cstheme="minorHAnsi"/>
          <w:sz w:val="24"/>
          <w:szCs w:val="24"/>
        </w:rPr>
        <w:t>weights</w:t>
      </w:r>
      <w:r w:rsidR="00EB7435" w:rsidRPr="00EF451B">
        <w:rPr>
          <w:rFonts w:cstheme="minorHAnsi"/>
          <w:szCs w:val="24"/>
        </w:rPr>
        <w:t xml:space="preserve"> is a matrix then</w:t>
      </w:r>
      <w:r w:rsidR="00EF451B" w:rsidRPr="00EF451B">
        <w:rPr>
          <w:rFonts w:cstheme="minorHAnsi"/>
          <w:szCs w:val="24"/>
        </w:rPr>
        <w:t xml:space="preserve"> </w:t>
      </w:r>
      <w:r w:rsidR="00EF451B">
        <w:rPr>
          <w:rFonts w:cstheme="minorHAnsi"/>
          <w:szCs w:val="24"/>
        </w:rPr>
        <w:t xml:space="preserve">the number of bootstrap replicates </w:t>
      </w:r>
      <w:r w:rsidR="00EB7435" w:rsidRPr="00EF451B">
        <w:rPr>
          <w:rStyle w:val="HTMLCode"/>
          <w:rFonts w:asciiTheme="minorHAnsi" w:hAnsiTheme="minorHAnsi" w:cstheme="minorHAnsi"/>
          <w:sz w:val="24"/>
          <w:szCs w:val="24"/>
        </w:rPr>
        <w:t>R</w:t>
      </w:r>
      <w:r w:rsidR="00EB7435" w:rsidRPr="00EF451B">
        <w:rPr>
          <w:rFonts w:cstheme="minorHAnsi"/>
          <w:szCs w:val="24"/>
        </w:rPr>
        <w:t xml:space="preserve"> must be a vector of length </w:t>
      </w:r>
      <w:r w:rsidR="00EB7435" w:rsidRPr="00EF451B">
        <w:rPr>
          <w:rStyle w:val="HTMLCode"/>
          <w:rFonts w:asciiTheme="minorHAnsi" w:hAnsiTheme="minorHAnsi" w:cstheme="minorHAnsi"/>
          <w:sz w:val="24"/>
          <w:szCs w:val="24"/>
        </w:rPr>
        <w:t>nrow(weights)</w:t>
      </w:r>
      <w:r w:rsidR="001407C2">
        <w:rPr>
          <w:rFonts w:cstheme="minorHAnsi"/>
          <w:szCs w:val="24"/>
        </w:rPr>
        <w:t xml:space="preserve">. </w:t>
      </w:r>
      <w:r w:rsidR="00EB7435" w:rsidRPr="00EF451B">
        <w:rPr>
          <w:rFonts w:cstheme="minorHAnsi"/>
          <w:szCs w:val="24"/>
        </w:rPr>
        <w:t>This</w:t>
      </w:r>
      <w:r w:rsidR="00EF451B" w:rsidRPr="00EF451B">
        <w:rPr>
          <w:rFonts w:cstheme="minorHAnsi"/>
          <w:szCs w:val="24"/>
        </w:rPr>
        <w:t xml:space="preserve"> </w:t>
      </w:r>
      <w:r w:rsidR="00EB7435" w:rsidRPr="00EF451B">
        <w:rPr>
          <w:rFonts w:cstheme="minorHAnsi"/>
          <w:szCs w:val="24"/>
        </w:rPr>
        <w:t xml:space="preserve">parameter is ignored if </w:t>
      </w:r>
      <w:r w:rsidR="00EB7435" w:rsidRPr="00EF451B">
        <w:rPr>
          <w:rStyle w:val="HTMLCode"/>
          <w:rFonts w:asciiTheme="minorHAnsi" w:hAnsiTheme="minorHAnsi" w:cstheme="minorHAnsi"/>
          <w:sz w:val="24"/>
          <w:szCs w:val="24"/>
        </w:rPr>
        <w:t>sim</w:t>
      </w:r>
      <w:r w:rsidR="00EB7435" w:rsidRPr="00EF451B">
        <w:rPr>
          <w:rFonts w:cstheme="minorHAnsi"/>
          <w:szCs w:val="24"/>
        </w:rPr>
        <w:t xml:space="preserve"> is not </w:t>
      </w:r>
      <w:r w:rsidR="00EF451B">
        <w:rPr>
          <w:rFonts w:cstheme="minorHAnsi"/>
          <w:szCs w:val="24"/>
        </w:rPr>
        <w:t xml:space="preserve">set to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ordinary</w:t>
      </w:r>
      <w:r w:rsidR="00EF451B">
        <w:rPr>
          <w:rStyle w:val="HTMLCode"/>
          <w:rFonts w:asciiTheme="minorHAnsi" w:hAnsiTheme="minorHAnsi" w:cstheme="minorHAnsi"/>
          <w:sz w:val="24"/>
          <w:szCs w:val="24"/>
        </w:rPr>
        <w:t>”</w:t>
      </w:r>
      <w:r w:rsidR="00EB7435" w:rsidRPr="00EF451B">
        <w:rPr>
          <w:rFonts w:cstheme="minorHAnsi"/>
          <w:szCs w:val="24"/>
        </w:rPr>
        <w:t xml:space="preserve"> or</w:t>
      </w:r>
      <w:r w:rsidR="00EF451B" w:rsidRPr="00EF451B">
        <w:rPr>
          <w:rFonts w:cstheme="minorHAnsi"/>
          <w:szCs w:val="24"/>
        </w:rPr>
        <w:t xml:space="preserve"> </w:t>
      </w:r>
      <w:r w:rsidR="00EF451B">
        <w:rPr>
          <w:rStyle w:val="HTMLCode"/>
          <w:rFonts w:asciiTheme="minorHAnsi" w:hAnsiTheme="minorHAnsi" w:cstheme="minorHAnsi"/>
          <w:sz w:val="24"/>
          <w:szCs w:val="24"/>
        </w:rPr>
        <w:t>“</w:t>
      </w:r>
      <w:r w:rsidR="00EB7435" w:rsidRPr="00EF451B">
        <w:rPr>
          <w:rStyle w:val="HTMLCode"/>
          <w:rFonts w:asciiTheme="minorHAnsi" w:hAnsiTheme="minorHAnsi" w:cstheme="minorHAnsi"/>
          <w:sz w:val="24"/>
          <w:szCs w:val="24"/>
        </w:rPr>
        <w:t>balanced</w:t>
      </w:r>
      <w:r w:rsidR="00EF451B">
        <w:rPr>
          <w:rStyle w:val="HTMLCode"/>
          <w:rFonts w:asciiTheme="minorHAnsi" w:hAnsiTheme="minorHAnsi" w:cstheme="minorHAnsi"/>
          <w:sz w:val="24"/>
          <w:szCs w:val="24"/>
        </w:rPr>
        <w:t>”</w:t>
      </w:r>
      <w:r w:rsidR="00EB7435" w:rsidRPr="00EF451B">
        <w:rPr>
          <w:rFonts w:cstheme="minorHAnsi"/>
          <w:szCs w:val="24"/>
        </w:rPr>
        <w:t>.</w:t>
      </w:r>
    </w:p>
    <w:p w14:paraId="1250E6C4" w14:textId="77777777" w:rsidR="00EB7435" w:rsidRDefault="00D575C7" w:rsidP="00A06D94">
      <w:pPr>
        <w:pStyle w:val="ListParagraph"/>
        <w:numPr>
          <w:ilvl w:val="0"/>
          <w:numId w:val="4"/>
        </w:numPr>
        <w:spacing w:line="240" w:lineRule="auto"/>
        <w:jc w:val="both"/>
      </w:pPr>
      <w:r>
        <w:rPr>
          <w:rFonts w:cstheme="minorHAnsi"/>
          <w:szCs w:val="24"/>
        </w:rPr>
        <w:t xml:space="preserve">‘ran.gen’ is a </w:t>
      </w:r>
      <w:r>
        <w:t xml:space="preserve">function </w:t>
      </w:r>
      <w:r w:rsidR="00EB7435">
        <w:t>used only when</w:t>
      </w:r>
      <w:r>
        <w:t xml:space="preserve"> sim</w:t>
      </w:r>
      <w:r w:rsidR="00EB7435">
        <w:t xml:space="preserve"> </w:t>
      </w:r>
      <w:r w:rsidR="001407C2">
        <w:t>is set to “parametric”. I</w:t>
      </w:r>
      <w:r w:rsidR="00EB7435">
        <w:t>t describes how ran</w:t>
      </w:r>
      <w:r w:rsidR="001407C2">
        <w:t>dom values are to be generated.</w:t>
      </w:r>
      <w:r w:rsidR="00EB7435">
        <w:t xml:space="preserve"> It should</w:t>
      </w:r>
      <w:r>
        <w:t xml:space="preserve"> </w:t>
      </w:r>
      <w:r w:rsidR="00EB7435">
        <w:t xml:space="preserve">be a </w:t>
      </w:r>
      <w:r w:rsidR="001407C2">
        <w:t xml:space="preserve">function of two arguments. </w:t>
      </w:r>
      <w:r w:rsidR="00EB7435">
        <w:t>The first argument should be the</w:t>
      </w:r>
      <w:r>
        <w:t xml:space="preserve"> </w:t>
      </w:r>
      <w:r w:rsidR="00EB7435">
        <w:t>observed data and the second argument consists of any other</w:t>
      </w:r>
      <w:r>
        <w:t xml:space="preserve"> </w:t>
      </w:r>
      <w:r w:rsidR="00EB7435">
        <w:t>information need</w:t>
      </w:r>
      <w:r w:rsidR="001407C2">
        <w:t xml:space="preserve">ed (e.g. parameter estimates). </w:t>
      </w:r>
      <w:r w:rsidR="00EB7435">
        <w:t>The second argument</w:t>
      </w:r>
      <w:r>
        <w:t xml:space="preserve"> </w:t>
      </w:r>
      <w:r w:rsidR="00EB7435">
        <w:t>may be a list, allowing any number of items to be passed to</w:t>
      </w:r>
      <w:r>
        <w:t xml:space="preserve"> </w:t>
      </w:r>
      <w:r w:rsidR="00EB7435" w:rsidRPr="00D575C7">
        <w:rPr>
          <w:rStyle w:val="HTMLCode"/>
          <w:rFonts w:asciiTheme="minorHAnsi" w:hAnsiTheme="minorHAnsi" w:cstheme="minorHAnsi"/>
          <w:sz w:val="24"/>
          <w:szCs w:val="24"/>
        </w:rPr>
        <w:t>ran.gen</w:t>
      </w:r>
      <w:r w:rsidR="00EB7435" w:rsidRPr="00D575C7">
        <w:rPr>
          <w:rFonts w:cstheme="minorHAnsi"/>
          <w:szCs w:val="24"/>
        </w:rPr>
        <w:t>.</w:t>
      </w:r>
      <w:r w:rsidR="001407C2">
        <w:t xml:space="preserve"> </w:t>
      </w:r>
      <w:r w:rsidR="00EB7435">
        <w:t>The returned value should be a simulated data set</w:t>
      </w:r>
      <w:r>
        <w:t xml:space="preserve"> </w:t>
      </w:r>
      <w:r w:rsidR="00EB7435">
        <w:t>of the same form as the observed data which will be passed to</w:t>
      </w:r>
      <w:r>
        <w:t xml:space="preserve"> </w:t>
      </w:r>
      <w:r w:rsidR="00EB7435" w:rsidRPr="00CE3AA2">
        <w:rPr>
          <w:rStyle w:val="HTMLCode"/>
          <w:rFonts w:asciiTheme="minorHAnsi" w:hAnsiTheme="minorHAnsi" w:cstheme="minorHAnsi"/>
          <w:sz w:val="24"/>
          <w:szCs w:val="24"/>
        </w:rPr>
        <w:t>statistic</w:t>
      </w:r>
      <w:r w:rsidR="00EB7435">
        <w:t xml:space="preserve"> to get a bootstrap replicate.  It is important that the</w:t>
      </w:r>
      <w:r>
        <w:t xml:space="preserve"> </w:t>
      </w:r>
      <w:r w:rsidR="00EB7435">
        <w:t>returned value be of the same shape and type as the original</w:t>
      </w:r>
      <w:r>
        <w:t xml:space="preserve"> </w:t>
      </w:r>
      <w:r w:rsidR="001407C2">
        <w:t>dataset.</w:t>
      </w:r>
      <w:r w:rsidR="00EB7435">
        <w:t xml:space="preserve"> If </w:t>
      </w:r>
      <w:r w:rsidR="00EB7435" w:rsidRPr="00CE3AA2">
        <w:rPr>
          <w:rStyle w:val="HTMLCode"/>
          <w:rFonts w:asciiTheme="minorHAnsi" w:hAnsiTheme="minorHAnsi" w:cstheme="minorHAnsi"/>
          <w:sz w:val="24"/>
          <w:szCs w:val="24"/>
        </w:rPr>
        <w:t>ran.gen</w:t>
      </w:r>
      <w:r w:rsidR="00EB7435">
        <w:t xml:space="preserve"> is not specified, the default is a</w:t>
      </w:r>
      <w:r>
        <w:t xml:space="preserve"> </w:t>
      </w:r>
      <w:r w:rsidR="00EB7435">
        <w:t xml:space="preserve">function which returns the original </w:t>
      </w:r>
      <w:r w:rsidR="00CE3AA2">
        <w:t xml:space="preserve">input </w:t>
      </w:r>
      <w:r w:rsidR="00EB7435" w:rsidRPr="00CE3AA2">
        <w:rPr>
          <w:rStyle w:val="HTMLCode"/>
          <w:rFonts w:asciiTheme="minorHAnsi" w:hAnsiTheme="minorHAnsi" w:cstheme="minorHAnsi"/>
          <w:sz w:val="24"/>
          <w:szCs w:val="24"/>
        </w:rPr>
        <w:t>data</w:t>
      </w:r>
      <w:r w:rsidR="00EB7435">
        <w:t xml:space="preserve"> in which case all</w:t>
      </w:r>
      <w:r>
        <w:t xml:space="preserve"> </w:t>
      </w:r>
      <w:r w:rsidR="00EB7435">
        <w:t xml:space="preserve">simulation should be included as part of </w:t>
      </w:r>
      <w:r w:rsidR="00EB7435" w:rsidRPr="00CE3AA2">
        <w:rPr>
          <w:rStyle w:val="HTMLCode"/>
          <w:rFonts w:asciiTheme="minorHAnsi" w:hAnsiTheme="minorHAnsi" w:cstheme="minorHAnsi"/>
          <w:sz w:val="24"/>
          <w:szCs w:val="24"/>
        </w:rPr>
        <w:t>statistic</w:t>
      </w:r>
      <w:r w:rsidR="00EB7435" w:rsidRPr="00CE3AA2">
        <w:rPr>
          <w:rFonts w:cstheme="minorHAnsi"/>
          <w:szCs w:val="24"/>
        </w:rPr>
        <w:t>.</w:t>
      </w:r>
      <w:r w:rsidR="00EB7435">
        <w:t xml:space="preserve"> </w:t>
      </w:r>
      <w:r w:rsidR="00CE3AA2">
        <w:t xml:space="preserve">Setting </w:t>
      </w:r>
      <w:r w:rsidR="00CE3AA2">
        <w:rPr>
          <w:rStyle w:val="HTMLCode"/>
          <w:rFonts w:asciiTheme="minorHAnsi" w:hAnsiTheme="minorHAnsi" w:cstheme="minorHAnsi"/>
          <w:sz w:val="24"/>
          <w:szCs w:val="24"/>
        </w:rPr>
        <w:t>sim to “</w:t>
      </w:r>
      <w:r w:rsidR="00EB7435" w:rsidRPr="00CE3AA2">
        <w:rPr>
          <w:rStyle w:val="HTMLCode"/>
          <w:rFonts w:asciiTheme="minorHAnsi" w:hAnsiTheme="minorHAnsi" w:cstheme="minorHAnsi"/>
          <w:sz w:val="24"/>
          <w:szCs w:val="24"/>
        </w:rPr>
        <w:t>parametric</w:t>
      </w:r>
      <w:r w:rsidR="00CE3AA2">
        <w:rPr>
          <w:rStyle w:val="HTMLCode"/>
          <w:rFonts w:asciiTheme="minorHAnsi" w:hAnsiTheme="minorHAnsi" w:cstheme="minorHAnsi"/>
          <w:sz w:val="24"/>
          <w:szCs w:val="24"/>
        </w:rPr>
        <w:t>”</w:t>
      </w:r>
      <w:r w:rsidR="00CE3AA2">
        <w:t xml:space="preserve"> and using</w:t>
      </w:r>
      <w:r w:rsidR="00EB7435">
        <w:t xml:space="preserve"> a suitable </w:t>
      </w:r>
      <w:r w:rsidR="00EB7435" w:rsidRPr="00CE3AA2">
        <w:rPr>
          <w:rStyle w:val="HTMLCode"/>
          <w:rFonts w:asciiTheme="minorHAnsi" w:hAnsiTheme="minorHAnsi" w:cstheme="minorHAnsi"/>
          <w:sz w:val="24"/>
          <w:szCs w:val="24"/>
        </w:rPr>
        <w:t>ran.gen</w:t>
      </w:r>
      <w:r w:rsidR="00EB7435">
        <w:t xml:space="preserve"> allows the</w:t>
      </w:r>
      <w:r>
        <w:t xml:space="preserve"> </w:t>
      </w:r>
      <w:r w:rsidR="00EB7435">
        <w:t>user to implement any types of nonparametric resampling which are</w:t>
      </w:r>
      <w:r>
        <w:t xml:space="preserve"> </w:t>
      </w:r>
      <w:r w:rsidR="001407C2">
        <w:t>not supported directly.</w:t>
      </w:r>
    </w:p>
    <w:p w14:paraId="44B1A480" w14:textId="77777777" w:rsidR="00EB7435" w:rsidRDefault="00CE3AA2" w:rsidP="00A06D94">
      <w:pPr>
        <w:pStyle w:val="ListParagraph"/>
        <w:numPr>
          <w:ilvl w:val="0"/>
          <w:numId w:val="4"/>
        </w:numPr>
        <w:spacing w:line="240" w:lineRule="auto"/>
        <w:jc w:val="both"/>
      </w:pPr>
      <w:r>
        <w:t xml:space="preserve">‘mle’ </w:t>
      </w:r>
      <w:r w:rsidR="00FF5239">
        <w:t>is t</w:t>
      </w:r>
      <w:r w:rsidR="00EB7435">
        <w:t xml:space="preserve">he second argument to be passed to </w:t>
      </w:r>
      <w:r w:rsidR="00EB7435" w:rsidRPr="00FF5239">
        <w:rPr>
          <w:rStyle w:val="HTMLCode"/>
          <w:rFonts w:asciiTheme="minorHAnsi" w:hAnsiTheme="minorHAnsi" w:cstheme="minorHAnsi"/>
          <w:sz w:val="24"/>
          <w:szCs w:val="24"/>
        </w:rPr>
        <w:t>ran.gen</w:t>
      </w:r>
      <w:r w:rsidR="00EB7435" w:rsidRPr="00FF5239">
        <w:rPr>
          <w:rFonts w:cstheme="minorHAnsi"/>
          <w:szCs w:val="24"/>
        </w:rPr>
        <w:t>.</w:t>
      </w:r>
      <w:r w:rsidR="00216398">
        <w:t xml:space="preserve"> </w:t>
      </w:r>
      <w:r w:rsidR="00EB7435">
        <w:t>Typically these</w:t>
      </w:r>
      <w:r w:rsidR="00FF5239">
        <w:t xml:space="preserve"> </w:t>
      </w:r>
      <w:r w:rsidR="00EB7435">
        <w:t>will be maximum likelihood estimates of the parameters.  For</w:t>
      </w:r>
      <w:r w:rsidR="00FF5239">
        <w:t xml:space="preserve"> </w:t>
      </w:r>
      <w:r w:rsidR="00EB7435">
        <w:t xml:space="preserve">efficiency </w:t>
      </w:r>
      <w:r w:rsidR="00EB7435" w:rsidRPr="00FF5239">
        <w:rPr>
          <w:rStyle w:val="HTMLCode"/>
          <w:rFonts w:asciiTheme="minorHAnsi" w:hAnsiTheme="minorHAnsi" w:cstheme="minorHAnsi"/>
          <w:sz w:val="24"/>
          <w:szCs w:val="24"/>
        </w:rPr>
        <w:t>mle</w:t>
      </w:r>
      <w:r w:rsidR="00EB7435">
        <w:t xml:space="preserve"> is often a list containing all of the objects</w:t>
      </w:r>
      <w:r w:rsidR="00FF5239">
        <w:t xml:space="preserve"> </w:t>
      </w:r>
      <w:r w:rsidR="00EB7435">
        <w:t xml:space="preserve">needed by </w:t>
      </w:r>
      <w:r w:rsidR="00EB7435" w:rsidRPr="00FF5239">
        <w:rPr>
          <w:rStyle w:val="HTMLCode"/>
          <w:rFonts w:asciiTheme="minorHAnsi" w:hAnsiTheme="minorHAnsi" w:cstheme="minorHAnsi"/>
          <w:sz w:val="24"/>
          <w:szCs w:val="24"/>
        </w:rPr>
        <w:t>ran.gen</w:t>
      </w:r>
      <w:r w:rsidR="00EB7435">
        <w:t xml:space="preserve"> which can be calculated using the original</w:t>
      </w:r>
      <w:r w:rsidR="00FF5239">
        <w:t xml:space="preserve"> </w:t>
      </w:r>
      <w:r w:rsidR="00EB7435">
        <w:t>data set on</w:t>
      </w:r>
      <w:r w:rsidR="001407C2">
        <w:t>ly.</w:t>
      </w:r>
    </w:p>
    <w:p w14:paraId="6E009E49" w14:textId="77777777" w:rsidR="00EB7435" w:rsidRPr="002D5716" w:rsidRDefault="00FF5239" w:rsidP="00A06D94">
      <w:pPr>
        <w:pStyle w:val="ListParagraph"/>
        <w:numPr>
          <w:ilvl w:val="0"/>
          <w:numId w:val="4"/>
        </w:numPr>
        <w:spacing w:line="240" w:lineRule="auto"/>
        <w:jc w:val="both"/>
        <w:rPr>
          <w:rFonts w:eastAsiaTheme="minorHAnsi" w:cstheme="minorHAnsi"/>
          <w:szCs w:val="24"/>
        </w:rPr>
      </w:pPr>
      <w:r>
        <w:t>‘simple’ is a boolean. It can only be set to TRUE if sim is set to “ordinary</w:t>
      </w:r>
      <w:r w:rsidRPr="00FF5239">
        <w:rPr>
          <w:rFonts w:cstheme="minorHAnsi"/>
          <w:szCs w:val="24"/>
        </w:rPr>
        <w:t>”</w:t>
      </w:r>
      <w:r w:rsidR="006866AB">
        <w:rPr>
          <w:rStyle w:val="HTMLCode"/>
          <w:rFonts w:asciiTheme="minorHAnsi" w:hAnsiTheme="minorHAnsi" w:cstheme="minorHAnsi"/>
          <w:sz w:val="24"/>
          <w:szCs w:val="24"/>
        </w:rPr>
        <w:t xml:space="preserve">, stype is set to “I” and n </w:t>
      </w:r>
      <w:r>
        <w:rPr>
          <w:rStyle w:val="HTMLCode"/>
          <w:rFonts w:asciiTheme="minorHAnsi" w:hAnsiTheme="minorHAnsi" w:cstheme="minorHAnsi"/>
          <w:sz w:val="24"/>
          <w:szCs w:val="24"/>
        </w:rPr>
        <w:t>is set to</w:t>
      </w:r>
      <w:r w:rsidR="00EB7435" w:rsidRPr="00FF5239">
        <w:rPr>
          <w:rStyle w:val="HTMLCode"/>
          <w:rFonts w:asciiTheme="minorHAnsi" w:hAnsiTheme="minorHAnsi" w:cstheme="minorHAnsi"/>
          <w:sz w:val="24"/>
          <w:szCs w:val="24"/>
        </w:rPr>
        <w:t xml:space="preserve"> 0</w:t>
      </w:r>
      <w:r>
        <w:rPr>
          <w:rStyle w:val="HTMLCode"/>
          <w:rFonts w:asciiTheme="minorHAnsi" w:hAnsiTheme="minorHAnsi" w:cstheme="minorHAnsi"/>
          <w:sz w:val="24"/>
          <w:szCs w:val="24"/>
        </w:rPr>
        <w:t xml:space="preserve">. </w:t>
      </w:r>
      <w:r>
        <w:rPr>
          <w:rFonts w:cstheme="minorHAnsi"/>
          <w:szCs w:val="24"/>
        </w:rPr>
        <w:t>O</w:t>
      </w:r>
      <w:r w:rsidR="00EB7435" w:rsidRPr="00FF5239">
        <w:rPr>
          <w:rFonts w:cstheme="minorHAnsi"/>
          <w:szCs w:val="24"/>
        </w:rPr>
        <w:t xml:space="preserve">therwise </w:t>
      </w:r>
      <w:r>
        <w:rPr>
          <w:rFonts w:cstheme="minorHAnsi"/>
          <w:szCs w:val="24"/>
        </w:rPr>
        <w:t xml:space="preserve">it is </w:t>
      </w:r>
      <w:r w:rsidR="00EB7435" w:rsidRPr="00FF5239">
        <w:rPr>
          <w:rFonts w:cstheme="minorHAnsi"/>
          <w:szCs w:val="24"/>
        </w:rPr>
        <w:t xml:space="preserve">ignored </w:t>
      </w:r>
      <w:r>
        <w:rPr>
          <w:rFonts w:cstheme="minorHAnsi"/>
          <w:szCs w:val="24"/>
        </w:rPr>
        <w:t>and generates</w:t>
      </w:r>
      <w:r w:rsidR="00EB7435" w:rsidRPr="00FF5239">
        <w:rPr>
          <w:rFonts w:cstheme="minorHAnsi"/>
          <w:szCs w:val="24"/>
        </w:rPr>
        <w:t xml:space="preserve"> a</w:t>
      </w:r>
      <w:r>
        <w:rPr>
          <w:rFonts w:cstheme="minorHAnsi"/>
          <w:szCs w:val="24"/>
        </w:rPr>
        <w:t xml:space="preserve"> </w:t>
      </w:r>
      <w:r>
        <w:t>warning</w:t>
      </w:r>
      <w:r w:rsidR="00216398">
        <w:t xml:space="preserve">. </w:t>
      </w:r>
      <w:r w:rsidR="00EB7435">
        <w:t xml:space="preserve">By </w:t>
      </w:r>
      <w:r w:rsidR="00EB7435" w:rsidRPr="002D5716">
        <w:rPr>
          <w:rFonts w:cstheme="minorHAnsi"/>
          <w:szCs w:val="24"/>
        </w:rPr>
        <w:t xml:space="preserve">default a </w:t>
      </w:r>
      <w:r w:rsidR="00EB7435" w:rsidRPr="002D5716">
        <w:rPr>
          <w:rStyle w:val="HTMLCode"/>
          <w:rFonts w:asciiTheme="minorHAnsi" w:hAnsiTheme="minorHAnsi" w:cstheme="minorHAnsi"/>
          <w:sz w:val="24"/>
          <w:szCs w:val="24"/>
        </w:rPr>
        <w:t>n</w:t>
      </w:r>
      <w:r w:rsidR="00EB7435" w:rsidRPr="002D5716">
        <w:rPr>
          <w:rFonts w:cstheme="minorHAnsi"/>
          <w:szCs w:val="24"/>
        </w:rPr>
        <w:t xml:space="preserve"> by </w:t>
      </w:r>
      <w:r w:rsidR="00EB7435" w:rsidRPr="002D5716">
        <w:rPr>
          <w:rStyle w:val="HTMLCode"/>
          <w:rFonts w:asciiTheme="minorHAnsi" w:hAnsiTheme="minorHAnsi" w:cstheme="minorHAnsi"/>
          <w:sz w:val="24"/>
          <w:szCs w:val="24"/>
        </w:rPr>
        <w:t>R</w:t>
      </w:r>
      <w:r w:rsidR="002D5716">
        <w:rPr>
          <w:rFonts w:cstheme="minorHAnsi"/>
          <w:szCs w:val="24"/>
        </w:rPr>
        <w:t xml:space="preserve"> index array is created which can be large. I</w:t>
      </w:r>
      <w:r w:rsidR="00EB7435" w:rsidRPr="002D5716">
        <w:rPr>
          <w:rFonts w:cstheme="minorHAnsi"/>
          <w:szCs w:val="24"/>
        </w:rPr>
        <w:t xml:space="preserve">f </w:t>
      </w:r>
      <w:r w:rsidR="002D5716">
        <w:rPr>
          <w:rStyle w:val="HTMLCode"/>
          <w:rFonts w:asciiTheme="minorHAnsi" w:hAnsiTheme="minorHAnsi" w:cstheme="minorHAnsi"/>
          <w:sz w:val="24"/>
          <w:szCs w:val="24"/>
        </w:rPr>
        <w:t>simple is set to</w:t>
      </w:r>
      <w:r w:rsidR="00EB7435" w:rsidRPr="002D5716">
        <w:rPr>
          <w:rStyle w:val="HTMLCode"/>
          <w:rFonts w:asciiTheme="minorHAnsi" w:hAnsiTheme="minorHAnsi" w:cstheme="minorHAnsi"/>
          <w:sz w:val="24"/>
          <w:szCs w:val="24"/>
        </w:rPr>
        <w:t xml:space="preserve"> TRUE</w:t>
      </w:r>
      <w:r w:rsidR="002D5716">
        <w:rPr>
          <w:rStyle w:val="HTMLCode"/>
          <w:rFonts w:asciiTheme="minorHAnsi" w:hAnsiTheme="minorHAnsi" w:cstheme="minorHAnsi"/>
          <w:sz w:val="24"/>
          <w:szCs w:val="24"/>
        </w:rPr>
        <w:t>,</w:t>
      </w:r>
      <w:r w:rsidR="00EB7435" w:rsidRPr="002D5716">
        <w:rPr>
          <w:rFonts w:cstheme="minorHAnsi"/>
          <w:szCs w:val="24"/>
        </w:rPr>
        <w:t xml:space="preserve"> this is avoided by</w:t>
      </w:r>
      <w:r w:rsidRPr="002D5716">
        <w:rPr>
          <w:rFonts w:cstheme="minorHAnsi"/>
          <w:szCs w:val="24"/>
        </w:rPr>
        <w:t xml:space="preserve"> </w:t>
      </w:r>
      <w:r w:rsidR="00EB7435" w:rsidRPr="002D5716">
        <w:rPr>
          <w:rFonts w:cstheme="minorHAnsi"/>
          <w:szCs w:val="24"/>
        </w:rPr>
        <w:t>sampling separately for each replication, which is slower but uses</w:t>
      </w:r>
      <w:r w:rsidRPr="002D5716">
        <w:rPr>
          <w:rFonts w:cstheme="minorHAnsi"/>
          <w:szCs w:val="24"/>
        </w:rPr>
        <w:t xml:space="preserve"> </w:t>
      </w:r>
      <w:r w:rsidR="001407C2">
        <w:rPr>
          <w:rFonts w:cstheme="minorHAnsi"/>
          <w:szCs w:val="24"/>
        </w:rPr>
        <w:t>less memory.</w:t>
      </w:r>
    </w:p>
    <w:p w14:paraId="28C543EB" w14:textId="77777777" w:rsidR="00963396" w:rsidRPr="00963396" w:rsidRDefault="002D5716" w:rsidP="00A06D94">
      <w:pPr>
        <w:pStyle w:val="ListParagraph"/>
        <w:numPr>
          <w:ilvl w:val="0"/>
          <w:numId w:val="4"/>
        </w:numPr>
        <w:spacing w:line="240" w:lineRule="auto"/>
        <w:jc w:val="both"/>
        <w:rPr>
          <w:lang w:val="en-GB" w:bidi="ar-SA"/>
        </w:rPr>
      </w:pPr>
      <w:r w:rsidRPr="00963396">
        <w:rPr>
          <w:rFonts w:cstheme="minorHAnsi"/>
          <w:szCs w:val="24"/>
        </w:rPr>
        <w:t>‘…’</w:t>
      </w:r>
      <w:r w:rsidR="006E6C0A" w:rsidRPr="00963396">
        <w:rPr>
          <w:rFonts w:cstheme="minorHAnsi"/>
          <w:szCs w:val="24"/>
        </w:rPr>
        <w:t xml:space="preserve"> are othe</w:t>
      </w:r>
      <w:r w:rsidR="00963396" w:rsidRPr="00963396">
        <w:rPr>
          <w:rFonts w:cstheme="minorHAnsi"/>
          <w:szCs w:val="24"/>
        </w:rPr>
        <w:t>r named arguments for statistic</w:t>
      </w:r>
      <w:r w:rsidR="006E6C0A" w:rsidRPr="00963396">
        <w:rPr>
          <w:rFonts w:cstheme="minorHAnsi"/>
          <w:szCs w:val="24"/>
        </w:rPr>
        <w:t xml:space="preserve"> which are p</w:t>
      </w:r>
      <w:r w:rsidR="00963396" w:rsidRPr="00963396">
        <w:rPr>
          <w:rFonts w:cstheme="minorHAnsi"/>
          <w:szCs w:val="24"/>
        </w:rPr>
        <w:t>assed unchanged each time</w:t>
      </w:r>
      <w:r w:rsidR="00963396">
        <w:rPr>
          <w:rFonts w:cstheme="minorHAnsi"/>
          <w:szCs w:val="24"/>
        </w:rPr>
        <w:t>.</w:t>
      </w:r>
    </w:p>
    <w:p w14:paraId="32CB4957" w14:textId="77777777" w:rsidR="00963396" w:rsidRDefault="00963396" w:rsidP="00963396">
      <w:pPr>
        <w:spacing w:line="240" w:lineRule="auto"/>
        <w:jc w:val="both"/>
        <w:rPr>
          <w:rFonts w:eastAsiaTheme="minorHAnsi"/>
          <w:lang w:val="en-GB" w:bidi="ar-SA"/>
        </w:rPr>
      </w:pPr>
      <w:r>
        <w:rPr>
          <w:rFonts w:eastAsiaTheme="minorHAnsi"/>
          <w:lang w:val="en-GB" w:bidi="ar-SA"/>
        </w:rPr>
        <w:t xml:space="preserve">Examples of valid a calls to </w:t>
      </w:r>
      <w:r w:rsidRPr="00963396">
        <w:rPr>
          <w:rFonts w:eastAsiaTheme="minorHAnsi"/>
          <w:b/>
          <w:i/>
          <w:lang w:val="en-GB" w:bidi="ar-SA"/>
        </w:rPr>
        <w:t>pboot()</w:t>
      </w:r>
      <w:r>
        <w:rPr>
          <w:rFonts w:eastAsiaTheme="minorHAnsi"/>
          <w:lang w:val="en-GB" w:bidi="ar-SA"/>
        </w:rPr>
        <w:t xml:space="preserve"> are:</w:t>
      </w:r>
    </w:p>
    <w:p w14:paraId="3BC96692" w14:textId="77777777" w:rsidR="00963396" w:rsidRDefault="00963396" w:rsidP="00963396">
      <w:pPr>
        <w:spacing w:before="0" w:after="0"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b</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pboot(city, ratio, R=999, stype=”w”)</w:t>
      </w:r>
    </w:p>
    <w:p w14:paraId="3870D252" w14:textId="77777777" w:rsidR="00E2138A" w:rsidRPr="00B9242E" w:rsidRDefault="00963396" w:rsidP="00DD1198">
      <w:pPr>
        <w:spacing w:before="0" w:line="240" w:lineRule="auto"/>
        <w:jc w:val="both"/>
        <w:rPr>
          <w:rFonts w:eastAsiaTheme="minorHAnsi" w:cstheme="minorHAnsi"/>
          <w:color w:val="3E5D78" w:themeColor="accent2" w:themeShade="80"/>
          <w:szCs w:val="24"/>
          <w:lang w:val="en-GB" w:bidi="ar-SA"/>
        </w:rPr>
      </w:pPr>
      <w:r>
        <w:rPr>
          <w:rFonts w:ascii="Courier New" w:eastAsiaTheme="minorHAnsi" w:hAnsi="Courier New" w:cs="Courier New"/>
          <w:color w:val="3E5D78" w:themeColor="accent2" w:themeShade="80"/>
          <w:sz w:val="22"/>
          <w:szCs w:val="22"/>
          <w:lang w:val="en-GB" w:bidi="ar-SA"/>
        </w:rPr>
        <w:t>b &lt;- pboot(discoveries, trimmedmean, R=1000, trim=5)</w:t>
      </w:r>
    </w:p>
    <w:p w14:paraId="5B41611D" w14:textId="77777777" w:rsidR="006C3CFE" w:rsidRDefault="006C3CFE" w:rsidP="00A06D94">
      <w:pPr>
        <w:pStyle w:val="Heading3"/>
        <w:numPr>
          <w:ilvl w:val="1"/>
          <w:numId w:val="19"/>
        </w:numPr>
        <w:rPr>
          <w:rFonts w:eastAsiaTheme="minorHAnsi"/>
          <w:sz w:val="24"/>
          <w:szCs w:val="24"/>
          <w:lang w:val="en-GB" w:bidi="ar-SA"/>
        </w:rPr>
      </w:pPr>
      <w:bookmarkStart w:id="26" w:name="_Toc309912579"/>
      <w:bookmarkStart w:id="27" w:name="_Toc217013853"/>
      <w:r>
        <w:rPr>
          <w:rFonts w:eastAsiaTheme="minorHAnsi"/>
          <w:sz w:val="24"/>
          <w:szCs w:val="24"/>
          <w:lang w:val="en-GB" w:bidi="ar-SA"/>
        </w:rPr>
        <w:t>pcor()</w:t>
      </w:r>
      <w:bookmarkEnd w:id="26"/>
      <w:bookmarkEnd w:id="27"/>
    </w:p>
    <w:p w14:paraId="763780C1" w14:textId="77777777" w:rsidR="006C3CFE" w:rsidRPr="006C3CFE" w:rsidRDefault="006C3CFE" w:rsidP="00FD63C4">
      <w:pPr>
        <w:pStyle w:val="NoSpacing"/>
        <w:jc w:val="both"/>
        <w:rPr>
          <w:lang w:val="en-GB" w:bidi="ar-SA"/>
        </w:rPr>
      </w:pPr>
      <w:r w:rsidRPr="006C3CFE">
        <w:rPr>
          <w:b/>
          <w:i/>
          <w:lang w:val="en-GB" w:bidi="ar-SA"/>
        </w:rPr>
        <w:t>pcor()</w:t>
      </w:r>
      <w:r>
        <w:rPr>
          <w:lang w:val="en-GB" w:bidi="ar-SA"/>
        </w:rPr>
        <w:t xml:space="preserve"> performs</w:t>
      </w:r>
      <w:r w:rsidRPr="006C3CFE">
        <w:rPr>
          <w:lang w:val="en-GB" w:bidi="ar-SA"/>
        </w:rPr>
        <w:t xml:space="preserve"> a parallel Pearson's correlation. It either takes a 2D array as input and correlates each row with every other row or takes two 2D</w:t>
      </w:r>
      <w:r>
        <w:rPr>
          <w:lang w:val="en-GB" w:bidi="ar-SA"/>
        </w:rPr>
        <w:t xml:space="preserve"> </w:t>
      </w:r>
      <w:r w:rsidRPr="006C3CFE">
        <w:rPr>
          <w:lang w:val="en-GB" w:bidi="ar-SA"/>
        </w:rPr>
        <w:t>arrays and correlates the columns of the first matrix with the columns of the second matrix. The output can either be the matrix of correlation coefficient or the distance matrix.</w:t>
      </w:r>
    </w:p>
    <w:p w14:paraId="4A53698B"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7D04D60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To use </w:t>
      </w:r>
      <w:r w:rsidRPr="006C3CFE">
        <w:rPr>
          <w:rFonts w:cstheme="minorHAnsi"/>
          <w:b/>
          <w:i/>
          <w:iCs w:val="0"/>
          <w:szCs w:val="24"/>
          <w:lang w:val="en-GB" w:bidi="ar-SA"/>
        </w:rPr>
        <w:t>pcor()</w:t>
      </w:r>
      <w:r w:rsidRPr="006C3CFE">
        <w:rPr>
          <w:rFonts w:cstheme="minorHAnsi"/>
          <w:iCs w:val="0"/>
          <w:szCs w:val="24"/>
          <w:lang w:val="en-GB" w:bidi="ar-SA"/>
        </w:rPr>
        <w:t>:</w:t>
      </w:r>
    </w:p>
    <w:p w14:paraId="3D93D74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6BB5DD9C" w14:textId="77777777" w:rsidR="006C3CFE" w:rsidRPr="006C3CFE" w:rsidRDefault="002A4E0B" w:rsidP="006C3CFE">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pcor(data_x, data_y</w:t>
      </w:r>
      <w:r w:rsidR="006C3CFE" w:rsidRPr="006C3CFE">
        <w:rPr>
          <w:rFonts w:ascii="Courier New" w:hAnsi="Courier New" w:cs="Courier New"/>
          <w:iCs w:val="0"/>
          <w:color w:val="3E5D78" w:themeColor="accent2" w:themeShade="80"/>
          <w:sz w:val="22"/>
          <w:szCs w:val="22"/>
          <w:lang w:val="en-GB" w:bidi="ar-SA"/>
        </w:rPr>
        <w:t>, distance = FALSE, caching_ = "mm</w:t>
      </w:r>
      <w:r w:rsidR="006C3CFE">
        <w:rPr>
          <w:rFonts w:ascii="Courier New" w:hAnsi="Courier New" w:cs="Courier New"/>
          <w:iCs w:val="0"/>
          <w:color w:val="3E5D78" w:themeColor="accent2" w:themeShade="80"/>
          <w:sz w:val="22"/>
          <w:szCs w:val="22"/>
          <w:lang w:val="en-GB" w:bidi="ar-SA"/>
        </w:rPr>
        <w:t xml:space="preserve">eachflush",                    </w:t>
      </w:r>
      <w:r w:rsidR="006C3CFE">
        <w:rPr>
          <w:rFonts w:ascii="Courier New" w:hAnsi="Courier New" w:cs="Courier New"/>
          <w:iCs w:val="0"/>
          <w:color w:val="3E5D78" w:themeColor="accent2" w:themeShade="80"/>
          <w:sz w:val="22"/>
          <w:szCs w:val="22"/>
          <w:lang w:val="en-GB" w:bidi="ar-SA"/>
        </w:rPr>
        <w:tab/>
      </w:r>
      <w:r w:rsidR="006C3CFE" w:rsidRPr="006C3CFE">
        <w:rPr>
          <w:rFonts w:ascii="Courier New" w:hAnsi="Courier New" w:cs="Courier New"/>
          <w:iCs w:val="0"/>
          <w:color w:val="3E5D78" w:themeColor="accent2" w:themeShade="80"/>
          <w:sz w:val="22"/>
          <w:szCs w:val="22"/>
          <w:lang w:val="en-GB" w:bidi="ar-SA"/>
        </w:rPr>
        <w:t>filename_ = NULL)</w:t>
      </w:r>
    </w:p>
    <w:p w14:paraId="3B039352"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13378F20"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where:</w:t>
      </w:r>
    </w:p>
    <w:p w14:paraId="557A8C66"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596913B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w:t>
      </w:r>
      <w:r w:rsidR="0015716B">
        <w:rPr>
          <w:rFonts w:cstheme="minorHAnsi"/>
          <w:iCs w:val="0"/>
          <w:szCs w:val="24"/>
          <w:lang w:val="en-GB" w:bidi="ar-SA"/>
        </w:rPr>
        <w:t>ata_x' is the input matrix data.</w:t>
      </w:r>
    </w:p>
    <w:p w14:paraId="2F2684E9"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 xml:space="preserve">'data_y' is the second input matrix with compatible dimensions to </w:t>
      </w:r>
      <w:r w:rsidR="0015716B">
        <w:rPr>
          <w:rFonts w:cstheme="minorHAnsi"/>
          <w:iCs w:val="0"/>
          <w:szCs w:val="24"/>
          <w:lang w:val="en-GB" w:bidi="ar-SA"/>
        </w:rPr>
        <w:t>data_x.</w:t>
      </w:r>
    </w:p>
    <w:p w14:paraId="73C5BD47"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'distance' is a boolean indicating whether the output is to be a distance matrix rather than the</w:t>
      </w:r>
      <w:r w:rsidR="0015716B">
        <w:rPr>
          <w:rFonts w:cstheme="minorHAnsi"/>
          <w:iCs w:val="0"/>
          <w:szCs w:val="24"/>
          <w:lang w:val="en-GB" w:bidi="ar-SA"/>
        </w:rPr>
        <w:t xml:space="preserve"> correlation coefficient matrix.</w:t>
      </w:r>
    </w:p>
    <w:p w14:paraId="03FB367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'caching_' caching scheme for the backend, currently "mmnoflush" or</w:t>
      </w:r>
      <w:r w:rsidR="0015716B">
        <w:rPr>
          <w:rFonts w:cstheme="minorHAnsi"/>
          <w:iCs w:val="0"/>
          <w:szCs w:val="24"/>
          <w:lang w:val="en-GB" w:bidi="ar-SA"/>
        </w:rPr>
        <w:t xml:space="preserve"> </w:t>
      </w:r>
      <w:r w:rsidRPr="0015716B">
        <w:rPr>
          <w:rFonts w:cstheme="minorHAnsi"/>
          <w:iCs w:val="0"/>
          <w:szCs w:val="24"/>
          <w:lang w:val="en-GB" w:bidi="ar-SA"/>
        </w:rPr>
        <w:t>"mmeachflush" (flush mmpages at each swap) if no name is specified</w:t>
      </w:r>
      <w:r w:rsidR="0015716B">
        <w:rPr>
          <w:rFonts w:cstheme="minorHAnsi"/>
          <w:iCs w:val="0"/>
          <w:szCs w:val="24"/>
          <w:lang w:val="en-GB" w:bidi="ar-SA"/>
        </w:rPr>
        <w:t xml:space="preserve"> </w:t>
      </w:r>
      <w:r w:rsidRPr="0015716B">
        <w:rPr>
          <w:rFonts w:cstheme="minorHAnsi"/>
          <w:iCs w:val="0"/>
          <w:szCs w:val="24"/>
          <w:lang w:val="en-GB" w:bidi="ar-SA"/>
        </w:rPr>
        <w:t>the</w:t>
      </w:r>
      <w:r w:rsidR="0015716B">
        <w:rPr>
          <w:rFonts w:cstheme="minorHAnsi"/>
          <w:iCs w:val="0"/>
          <w:szCs w:val="24"/>
          <w:lang w:val="en-GB" w:bidi="ar-SA"/>
        </w:rPr>
        <w:t xml:space="preserve"> default value is "mmeachflush".</w:t>
      </w:r>
    </w:p>
    <w:p w14:paraId="57646B62" w14:textId="77777777" w:rsidR="006C3CFE" w:rsidRPr="0015716B" w:rsidRDefault="006C3CFE" w:rsidP="00A06D94">
      <w:pPr>
        <w:pStyle w:val="ListParagraph"/>
        <w:numPr>
          <w:ilvl w:val="0"/>
          <w:numId w:val="9"/>
        </w:numPr>
        <w:autoSpaceDE w:val="0"/>
        <w:autoSpaceDN w:val="0"/>
        <w:adjustRightInd w:val="0"/>
        <w:spacing w:before="0" w:after="0" w:line="240" w:lineRule="auto"/>
        <w:jc w:val="both"/>
        <w:rPr>
          <w:rFonts w:cstheme="minorHAnsi"/>
          <w:iCs w:val="0"/>
          <w:szCs w:val="24"/>
          <w:lang w:val="en-GB" w:bidi="ar-SA"/>
        </w:rPr>
      </w:pPr>
      <w:r w:rsidRPr="0015716B">
        <w:rPr>
          <w:rFonts w:cstheme="minorHAnsi"/>
          <w:iCs w:val="0"/>
          <w:szCs w:val="24"/>
          <w:lang w:val="en-GB" w:bidi="ar-SA"/>
        </w:rPr>
        <w:t>'filename' is a string and is optional. It specifies the name of</w:t>
      </w:r>
      <w:r w:rsidR="0015716B">
        <w:rPr>
          <w:rFonts w:cstheme="minorHAnsi"/>
          <w:iCs w:val="0"/>
          <w:szCs w:val="24"/>
          <w:lang w:val="en-GB" w:bidi="ar-SA"/>
        </w:rPr>
        <w:t xml:space="preserve"> </w:t>
      </w:r>
      <w:r w:rsidRPr="0015716B">
        <w:rPr>
          <w:rFonts w:cstheme="minorHAnsi"/>
          <w:iCs w:val="0"/>
          <w:szCs w:val="24"/>
          <w:lang w:val="en-GB" w:bidi="ar-SA"/>
        </w:rPr>
        <w:t>a file where the results will be saved. By default, the results are</w:t>
      </w:r>
      <w:r w:rsidR="0015716B">
        <w:rPr>
          <w:rFonts w:cstheme="minorHAnsi"/>
          <w:iCs w:val="0"/>
          <w:szCs w:val="24"/>
          <w:lang w:val="en-GB" w:bidi="ar-SA"/>
        </w:rPr>
        <w:t xml:space="preserve"> </w:t>
      </w:r>
      <w:r w:rsidRPr="0015716B">
        <w:rPr>
          <w:rFonts w:cstheme="minorHAnsi"/>
          <w:iCs w:val="0"/>
          <w:szCs w:val="24"/>
          <w:lang w:val="en-GB" w:bidi="ar-SA"/>
        </w:rPr>
        <w:t>saved to a temporary file that is delete</w:t>
      </w:r>
      <w:r w:rsidR="002A4E0B">
        <w:rPr>
          <w:rFonts w:cstheme="minorHAnsi"/>
          <w:iCs w:val="0"/>
          <w:szCs w:val="24"/>
          <w:lang w:val="en-GB" w:bidi="ar-SA"/>
        </w:rPr>
        <w:t>d</w:t>
      </w:r>
      <w:r w:rsidRPr="0015716B">
        <w:rPr>
          <w:rFonts w:cstheme="minorHAnsi"/>
          <w:iCs w:val="0"/>
          <w:szCs w:val="24"/>
          <w:lang w:val="en-GB" w:bidi="ar-SA"/>
        </w:rPr>
        <w:t xml:space="preserve"> after exiting from SPRINT.</w:t>
      </w:r>
    </w:p>
    <w:p w14:paraId="427882BE"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p>
    <w:p w14:paraId="243C7B55"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Examples of valid calls to </w:t>
      </w:r>
      <w:r w:rsidRPr="0015716B">
        <w:rPr>
          <w:rFonts w:cstheme="minorHAnsi"/>
          <w:b/>
          <w:i/>
          <w:iCs w:val="0"/>
          <w:szCs w:val="24"/>
          <w:lang w:val="en-GB" w:bidi="ar-SA"/>
        </w:rPr>
        <w:t>pcor</w:t>
      </w:r>
      <w:r w:rsidR="0015716B" w:rsidRPr="0015716B">
        <w:rPr>
          <w:rFonts w:cstheme="minorHAnsi"/>
          <w:b/>
          <w:i/>
          <w:iCs w:val="0"/>
          <w:szCs w:val="24"/>
          <w:lang w:val="en-GB" w:bidi="ar-SA"/>
        </w:rPr>
        <w:t>()</w:t>
      </w:r>
      <w:r w:rsidRPr="006C3CFE">
        <w:rPr>
          <w:rFonts w:cstheme="minorHAnsi"/>
          <w:iCs w:val="0"/>
          <w:szCs w:val="24"/>
          <w:lang w:val="en-GB" w:bidi="ar-SA"/>
        </w:rPr>
        <w:t xml:space="preserve"> are:</w:t>
      </w:r>
    </w:p>
    <w:p w14:paraId="3F542A38" w14:textId="77777777" w:rsidR="0015716B" w:rsidRDefault="0015716B" w:rsidP="006C3CFE">
      <w:pPr>
        <w:autoSpaceDE w:val="0"/>
        <w:autoSpaceDN w:val="0"/>
        <w:adjustRightInd w:val="0"/>
        <w:spacing w:before="0" w:after="0" w:line="240" w:lineRule="auto"/>
        <w:jc w:val="both"/>
        <w:rPr>
          <w:rFonts w:cstheme="minorHAnsi"/>
          <w:iCs w:val="0"/>
          <w:szCs w:val="24"/>
          <w:lang w:val="en-GB" w:bidi="ar-SA"/>
        </w:rPr>
      </w:pPr>
    </w:p>
    <w:p w14:paraId="1AE484FB"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w:t>
      </w:r>
    </w:p>
    <w:p w14:paraId="4BCE5478"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pcor(t(inData_x), t(inData_y))</w:t>
      </w:r>
    </w:p>
    <w:p w14:paraId="458B5DC7"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 xml:space="preserve">ff_obj &lt;- pcor(t(inData), filename_="output.dat") </w:t>
      </w:r>
    </w:p>
    <w:p w14:paraId="0E99818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pcor(data, caching_="mmeachflush", filename_="output.dat")</w:t>
      </w:r>
    </w:p>
    <w:p w14:paraId="3209B5B0" w14:textId="77777777" w:rsidR="006C3CFE" w:rsidRPr="0015716B" w:rsidRDefault="006C3CFE" w:rsidP="006C3CFE">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15716B">
        <w:rPr>
          <w:rFonts w:ascii="Courier New" w:hAnsi="Courier New" w:cs="Courier New"/>
          <w:iCs w:val="0"/>
          <w:color w:val="3E5D78" w:themeColor="accent2" w:themeShade="80"/>
          <w:sz w:val="22"/>
          <w:szCs w:val="22"/>
          <w:lang w:val="en-GB" w:bidi="ar-SA"/>
        </w:rPr>
        <w:t>ff_obj &lt;- pcor(t(inData), distance=TRUE, filename_="output.dat")</w:t>
      </w:r>
    </w:p>
    <w:p w14:paraId="398BDE87" w14:textId="77777777" w:rsidR="006C3CFE" w:rsidRPr="006C3CFE" w:rsidRDefault="006C3CFE" w:rsidP="006C3CFE">
      <w:pPr>
        <w:autoSpaceDE w:val="0"/>
        <w:autoSpaceDN w:val="0"/>
        <w:adjustRightInd w:val="0"/>
        <w:spacing w:before="0" w:after="0" w:line="240" w:lineRule="auto"/>
        <w:jc w:val="both"/>
        <w:rPr>
          <w:rFonts w:cstheme="minorHAnsi"/>
          <w:iCs w:val="0"/>
          <w:szCs w:val="24"/>
          <w:lang w:val="en-GB" w:bidi="ar-SA"/>
        </w:rPr>
      </w:pPr>
      <w:r w:rsidRPr="006C3CFE">
        <w:rPr>
          <w:rFonts w:cstheme="minorHAnsi"/>
          <w:iCs w:val="0"/>
          <w:szCs w:val="24"/>
          <w:lang w:val="en-GB" w:bidi="ar-SA"/>
        </w:rPr>
        <w:t xml:space="preserve">    </w:t>
      </w:r>
    </w:p>
    <w:p w14:paraId="45E4C6B8" w14:textId="77777777" w:rsidR="006C3CFE" w:rsidRPr="006C3CFE" w:rsidRDefault="006C3CFE" w:rsidP="00FD63C4">
      <w:pPr>
        <w:pStyle w:val="NoSpacing"/>
        <w:spacing w:before="0"/>
        <w:rPr>
          <w:lang w:val="en-GB" w:bidi="ar-SA"/>
        </w:rPr>
      </w:pPr>
      <w:r w:rsidRPr="006C3CFE">
        <w:rPr>
          <w:lang w:val="en-GB" w:bidi="ar-SA"/>
        </w:rPr>
        <w:t xml:space="preserve">The first four are parallel equivalent to the call the sequential </w:t>
      </w:r>
      <w:r w:rsidRPr="00736156">
        <w:rPr>
          <w:i/>
          <w:lang w:val="en-GB" w:bidi="ar-SA"/>
        </w:rPr>
        <w:t>cor()</w:t>
      </w:r>
      <w:r w:rsidRPr="006C3CFE">
        <w:rPr>
          <w:lang w:val="en-GB" w:bidi="ar-SA"/>
        </w:rPr>
        <w:t>:</w:t>
      </w:r>
    </w:p>
    <w:p w14:paraId="74A86D56" w14:textId="77777777" w:rsidR="00736156" w:rsidRDefault="00736156" w:rsidP="00FD63C4">
      <w:pPr>
        <w:pStyle w:val="NoSpacing"/>
        <w:spacing w:before="0"/>
        <w:rPr>
          <w:lang w:val="en-GB" w:bidi="ar-SA"/>
        </w:rPr>
      </w:pPr>
    </w:p>
    <w:p w14:paraId="7C777D0A" w14:textId="77777777" w:rsidR="006C3CFE" w:rsidRPr="00736156" w:rsidRDefault="006C3CFE" w:rsidP="00FD63C4">
      <w:pPr>
        <w:pStyle w:val="NoSpacing"/>
        <w:spacing w:before="0"/>
        <w:rPr>
          <w:rFonts w:ascii="Courier New" w:hAnsi="Courier New" w:cs="Courier New"/>
          <w:color w:val="3E5D78" w:themeColor="accent2" w:themeShade="80"/>
          <w:sz w:val="22"/>
          <w:szCs w:val="22"/>
          <w:lang w:val="en-GB" w:bidi="ar-SA"/>
        </w:rPr>
      </w:pPr>
      <w:r w:rsidRPr="00736156">
        <w:rPr>
          <w:rFonts w:ascii="Courier New" w:hAnsi="Courier New" w:cs="Courier New"/>
          <w:color w:val="3E5D78" w:themeColor="accent2" w:themeShade="80"/>
          <w:sz w:val="22"/>
          <w:szCs w:val="22"/>
          <w:lang w:val="en-GB" w:bidi="ar-SA"/>
        </w:rPr>
        <w:t>results &lt;- cor(t(inData))</w:t>
      </w:r>
    </w:p>
    <w:p w14:paraId="0F04F221" w14:textId="77777777" w:rsidR="006C3CFE" w:rsidRPr="006C3CFE" w:rsidRDefault="006C3CFE" w:rsidP="00FD63C4">
      <w:pPr>
        <w:pStyle w:val="NoSpacing"/>
        <w:spacing w:before="0"/>
        <w:rPr>
          <w:lang w:val="en-GB" w:bidi="ar-SA"/>
        </w:rPr>
      </w:pPr>
      <w:r w:rsidRPr="006C3CFE">
        <w:rPr>
          <w:lang w:val="en-GB" w:bidi="ar-SA"/>
        </w:rPr>
        <w:t xml:space="preserve">    </w:t>
      </w:r>
    </w:p>
    <w:p w14:paraId="4BC99B74" w14:textId="77777777" w:rsidR="00873534" w:rsidRPr="00FD63C4" w:rsidRDefault="006C3CFE" w:rsidP="00FD63C4">
      <w:pPr>
        <w:pStyle w:val="NoSpacing"/>
        <w:spacing w:before="0" w:after="240"/>
        <w:rPr>
          <w:lang w:val="en-GB" w:bidi="ar-SA"/>
        </w:rPr>
      </w:pPr>
      <w:r w:rsidRPr="006C3CFE">
        <w:rPr>
          <w:lang w:val="en-GB" w:bidi="ar-SA"/>
        </w:rPr>
        <w:t xml:space="preserve">The last one also implements a parallel equivalent to </w:t>
      </w:r>
      <w:r w:rsidRPr="00736156">
        <w:rPr>
          <w:i/>
          <w:lang w:val="en-GB" w:bidi="ar-SA"/>
        </w:rPr>
        <w:t>cor()</w:t>
      </w:r>
      <w:r w:rsidRPr="006C3CFE">
        <w:rPr>
          <w:lang w:val="en-GB" w:bidi="ar-SA"/>
        </w:rPr>
        <w:t xml:space="preserve"> but returns a different output that is the distance matrix.   </w:t>
      </w:r>
    </w:p>
    <w:p w14:paraId="105D8537" w14:textId="77777777" w:rsidR="00736156" w:rsidRDefault="00736156" w:rsidP="00A06D94">
      <w:pPr>
        <w:pStyle w:val="Heading3"/>
        <w:numPr>
          <w:ilvl w:val="1"/>
          <w:numId w:val="19"/>
        </w:numPr>
        <w:rPr>
          <w:rFonts w:eastAsiaTheme="minorHAnsi"/>
          <w:lang w:val="en-GB" w:bidi="ar-SA"/>
        </w:rPr>
      </w:pPr>
      <w:bookmarkStart w:id="28" w:name="_Toc309912580"/>
      <w:bookmarkStart w:id="29" w:name="_Toc217013854"/>
      <w:r>
        <w:rPr>
          <w:rFonts w:eastAsiaTheme="minorHAnsi"/>
          <w:lang w:val="en-GB" w:bidi="ar-SA"/>
        </w:rPr>
        <w:t>pmaxT()</w:t>
      </w:r>
      <w:bookmarkEnd w:id="28"/>
      <w:bookmarkEnd w:id="29"/>
    </w:p>
    <w:p w14:paraId="6ECC3AD0" w14:textId="77777777" w:rsidR="00A45E61" w:rsidRPr="00A45E61" w:rsidRDefault="00A45E61" w:rsidP="00AD5F2E">
      <w:pPr>
        <w:pStyle w:val="NoSpacing"/>
        <w:jc w:val="both"/>
        <w:rPr>
          <w:lang w:val="en-GB" w:bidi="ar-SA"/>
        </w:rPr>
      </w:pPr>
      <w:r w:rsidRPr="00A45E61">
        <w:rPr>
          <w:b/>
          <w:i/>
          <w:lang w:val="en-GB" w:bidi="ar-SA"/>
        </w:rPr>
        <w:t>pmaxT()</w:t>
      </w:r>
      <w:r w:rsidRPr="00A45E61">
        <w:rPr>
          <w:lang w:val="en-GB" w:bidi="ar-SA"/>
        </w:rPr>
        <w:t xml:space="preserve"> implements a parallel version of the mt.maxT function from the multtest package (</w:t>
      </w:r>
      <w:hyperlink r:id="rId15" w:history="1">
        <w:r w:rsidR="00873534" w:rsidRPr="00EB43F7">
          <w:rPr>
            <w:rStyle w:val="Hyperlink"/>
            <w:rFonts w:cstheme="minorHAnsi"/>
            <w:iCs w:val="0"/>
            <w:szCs w:val="24"/>
            <w:lang w:val="en-GB" w:bidi="ar-SA"/>
          </w:rPr>
          <w:t>http://www.bioconductor.org/packages/release/bioc/html/multtest.html</w:t>
        </w:r>
      </w:hyperlink>
      <w:r w:rsidR="00873534">
        <w:rPr>
          <w:lang w:val="en-GB" w:bidi="ar-SA"/>
        </w:rPr>
        <w:t xml:space="preserve">). </w:t>
      </w:r>
      <w:r w:rsidRPr="00A45E61">
        <w:rPr>
          <w:lang w:val="en-GB" w:bidi="ar-SA"/>
        </w:rPr>
        <w:t xml:space="preserve">It computes the adjusted p-values for step-down multiple testing procedures. </w:t>
      </w:r>
    </w:p>
    <w:p w14:paraId="2BF9215E"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0F81EAE5"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To use </w:t>
      </w:r>
      <w:r w:rsidRPr="00873534">
        <w:rPr>
          <w:rFonts w:cstheme="minorHAnsi"/>
          <w:b/>
          <w:i/>
          <w:iCs w:val="0"/>
          <w:szCs w:val="24"/>
          <w:lang w:val="en-GB" w:bidi="ar-SA"/>
        </w:rPr>
        <w:t>pmaxT()</w:t>
      </w:r>
      <w:r w:rsidRPr="00A45E61">
        <w:rPr>
          <w:rFonts w:cstheme="minorHAnsi"/>
          <w:iCs w:val="0"/>
          <w:szCs w:val="24"/>
          <w:lang w:val="en-GB" w:bidi="ar-SA"/>
        </w:rPr>
        <w:t>:</w:t>
      </w:r>
    </w:p>
    <w:p w14:paraId="061CFB35" w14:textId="77777777" w:rsidR="00873534" w:rsidRDefault="00873534" w:rsidP="00A45E61">
      <w:pPr>
        <w:autoSpaceDE w:val="0"/>
        <w:autoSpaceDN w:val="0"/>
        <w:adjustRightInd w:val="0"/>
        <w:spacing w:before="0" w:after="0" w:line="240" w:lineRule="auto"/>
        <w:rPr>
          <w:rFonts w:cstheme="minorHAnsi"/>
          <w:iCs w:val="0"/>
          <w:szCs w:val="24"/>
          <w:lang w:val="en-GB" w:bidi="ar-SA"/>
        </w:rPr>
      </w:pPr>
    </w:p>
    <w:p w14:paraId="20DDD395" w14:textId="77777777" w:rsidR="00873534" w:rsidRDefault="00A45E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873534">
        <w:rPr>
          <w:rFonts w:ascii="Courier New" w:hAnsi="Courier New" w:cs="Courier New"/>
          <w:iCs w:val="0"/>
          <w:color w:val="3E5D78" w:themeColor="accent2" w:themeShade="80"/>
          <w:sz w:val="22"/>
          <w:szCs w:val="22"/>
          <w:lang w:val="en-GB" w:bidi="ar-SA"/>
        </w:rPr>
        <w:t xml:space="preserve">pmaxT(X, classlabel, test = "t", side = "abs", B = 10000,  </w:t>
      </w:r>
    </w:p>
    <w:p w14:paraId="790ABEDC" w14:textId="77777777" w:rsidR="00A45E61" w:rsidRPr="00873534" w:rsidRDefault="00873534"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873534">
        <w:rPr>
          <w:rFonts w:ascii="Courier New" w:hAnsi="Courier New" w:cs="Courier New"/>
          <w:iCs w:val="0"/>
          <w:color w:val="3E5D78" w:themeColor="accent2" w:themeShade="80"/>
          <w:sz w:val="22"/>
          <w:szCs w:val="22"/>
          <w:lang w:val="en-GB" w:bidi="ar-SA"/>
        </w:rPr>
        <w:t xml:space="preserve">na = .mt.naNUM, fixed.seed.sampling = "y", nonpara = "n") </w:t>
      </w:r>
    </w:p>
    <w:p w14:paraId="2C4905EB" w14:textId="77777777" w:rsidR="00873534" w:rsidRPr="00A45E61" w:rsidRDefault="00873534" w:rsidP="00A45E61">
      <w:pPr>
        <w:autoSpaceDE w:val="0"/>
        <w:autoSpaceDN w:val="0"/>
        <w:adjustRightInd w:val="0"/>
        <w:spacing w:before="0" w:after="0" w:line="240" w:lineRule="auto"/>
        <w:rPr>
          <w:rFonts w:cstheme="minorHAnsi"/>
          <w:iCs w:val="0"/>
          <w:szCs w:val="24"/>
          <w:lang w:val="en-GB" w:bidi="ar-SA"/>
        </w:rPr>
      </w:pPr>
    </w:p>
    <w:p w14:paraId="0874D5ED"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where:</w:t>
      </w:r>
    </w:p>
    <w:p w14:paraId="053F9881"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73CA3133" w14:textId="77777777" w:rsidR="00A45E61" w:rsidRPr="00DA6F63" w:rsidRDefault="00DA6F63"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Pr>
          <w:rFonts w:cstheme="minorHAnsi"/>
          <w:iCs w:val="0"/>
          <w:szCs w:val="24"/>
          <w:lang w:val="en-GB" w:bidi="ar-SA"/>
        </w:rPr>
        <w:t>'X' is the input data array.</w:t>
      </w:r>
    </w:p>
    <w:p w14:paraId="2ECE7567"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'classlabel' is the class labels of t</w:t>
      </w:r>
      <w:r w:rsidR="00DA6F63">
        <w:rPr>
          <w:rFonts w:cstheme="minorHAnsi"/>
          <w:iCs w:val="0"/>
          <w:szCs w:val="24"/>
          <w:lang w:val="en-GB" w:bidi="ar-SA"/>
        </w:rPr>
        <w:t>he columns of the input dataset.</w:t>
      </w:r>
    </w:p>
    <w:p w14:paraId="417ABE45"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'test' is the statistical method used for testing the null hypothesis. </w:t>
      </w:r>
      <w:r w:rsidR="00DA6F63">
        <w:rPr>
          <w:rFonts w:cstheme="minorHAnsi"/>
          <w:iCs w:val="0"/>
          <w:szCs w:val="24"/>
          <w:lang w:val="en-GB" w:bidi="ar-SA"/>
        </w:rPr>
        <w:t xml:space="preserve">The following six </w:t>
      </w:r>
      <w:r w:rsidRPr="00DA6F63">
        <w:rPr>
          <w:rFonts w:cstheme="minorHAnsi"/>
          <w:iCs w:val="0"/>
          <w:szCs w:val="24"/>
          <w:lang w:val="en-GB" w:bidi="ar-SA"/>
        </w:rPr>
        <w:t>methods are supported:</w:t>
      </w:r>
    </w:p>
    <w:p w14:paraId="1CE22C58"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 Tests based on a two-sample Welch t-statistics (unequal variances)</w:t>
      </w:r>
    </w:p>
    <w:p w14:paraId="2BCBE63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t.equalvar: tests based on a two-sample t-statistics with equal variance for the two samples.</w:t>
      </w:r>
    </w:p>
    <w:p w14:paraId="484A9E72"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Wilcoxon: Tests based on standardized rank sum Wilcoxon statistics.</w:t>
      </w:r>
    </w:p>
    <w:p w14:paraId="71AD618A"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F: Tests based on F-statistics.</w:t>
      </w:r>
    </w:p>
    <w:p w14:paraId="2383DB14"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Pair-T: Tests based on paired t-statistics.</w:t>
      </w:r>
    </w:p>
    <w:p w14:paraId="14785021" w14:textId="77777777" w:rsidR="00A45E61" w:rsidRPr="00DA6F63" w:rsidRDefault="00A45E61" w:rsidP="00A06D94">
      <w:pPr>
        <w:pStyle w:val="ListParagraph"/>
        <w:numPr>
          <w:ilvl w:val="0"/>
          <w:numId w:val="11"/>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Block-F: Tests based on F-statistics which adjust for block differences.</w:t>
      </w:r>
    </w:p>
    <w:p w14:paraId="66A6CEDD"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'side' is the type of rejection region. The following values are </w:t>
      </w:r>
      <w:r w:rsidRPr="00FD28D0">
        <w:rPr>
          <w:rFonts w:cstheme="minorHAnsi"/>
          <w:iCs w:val="0"/>
          <w:szCs w:val="24"/>
          <w:lang w:val="en-GB" w:bidi="ar-SA"/>
        </w:rPr>
        <w:t>available:</w:t>
      </w:r>
    </w:p>
    <w:p w14:paraId="285ADC10"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"abs" for absolute difference</w:t>
      </w:r>
    </w:p>
    <w:p w14:paraId="40B91B3E"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"upper" for the maximum difference</w:t>
      </w:r>
    </w:p>
    <w:p w14:paraId="1856F3AA" w14:textId="77777777" w:rsidR="00A45E61" w:rsidRPr="00DA6F63" w:rsidRDefault="00A45E61" w:rsidP="00A06D94">
      <w:pPr>
        <w:pStyle w:val="ListParagraph"/>
        <w:numPr>
          <w:ilvl w:val="0"/>
          <w:numId w:val="12"/>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"lower" for the minimum difference</w:t>
      </w:r>
    </w:p>
    <w:p w14:paraId="5ACE87F0"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'B' is the number of permutations. If set to "0" then the complete </w:t>
      </w:r>
      <w:r w:rsidRPr="00FD28D0">
        <w:rPr>
          <w:rFonts w:cstheme="minorHAnsi"/>
          <w:iCs w:val="0"/>
          <w:szCs w:val="24"/>
          <w:lang w:val="en-GB" w:bidi="ar-SA"/>
        </w:rPr>
        <w:t xml:space="preserve">permutations of the data will be computed. </w:t>
      </w:r>
    </w:p>
    <w:p w14:paraId="4041F175" w14:textId="77777777" w:rsidR="00A45E61" w:rsidRPr="00FD28D0"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'na' is the representation used for missing values. Missing values are</w:t>
      </w:r>
      <w:r w:rsidR="00FD28D0">
        <w:rPr>
          <w:rFonts w:cstheme="minorHAnsi"/>
          <w:iCs w:val="0"/>
          <w:szCs w:val="24"/>
          <w:lang w:val="en-GB" w:bidi="ar-SA"/>
        </w:rPr>
        <w:t xml:space="preserve"> </w:t>
      </w:r>
      <w:r w:rsidRPr="00FD28D0">
        <w:rPr>
          <w:rFonts w:cstheme="minorHAnsi"/>
          <w:iCs w:val="0"/>
          <w:szCs w:val="24"/>
          <w:lang w:val="en-GB" w:bidi="ar-SA"/>
        </w:rPr>
        <w:t xml:space="preserve">excluded from all computations.    </w:t>
      </w:r>
    </w:p>
    <w:p w14:paraId="3CD8E53A"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 xml:space="preserve">'fixed.seed.sampling' can either be: </w:t>
      </w:r>
    </w:p>
    <w:p w14:paraId="67DEC619"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to compute the permutations on the fly</w:t>
      </w:r>
    </w:p>
    <w:p w14:paraId="686299BA" w14:textId="77777777" w:rsidR="00A45E61" w:rsidRPr="00DA6F63" w:rsidRDefault="00A45E61" w:rsidP="00A06D94">
      <w:pPr>
        <w:pStyle w:val="ListParagraph"/>
        <w:numPr>
          <w:ilvl w:val="0"/>
          <w:numId w:val="13"/>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to save all permutations in memory prior to computations</w:t>
      </w:r>
    </w:p>
    <w:p w14:paraId="29B05CF2" w14:textId="77777777" w:rsidR="00A45E61" w:rsidRPr="00DA6F63" w:rsidRDefault="00A45E61" w:rsidP="00A06D94">
      <w:pPr>
        <w:pStyle w:val="ListParagraph"/>
        <w:numPr>
          <w:ilvl w:val="0"/>
          <w:numId w:val="10"/>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'nonpara' can either be:</w:t>
      </w:r>
    </w:p>
    <w:p w14:paraId="6DEA8AB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"y" for non-parametric test statistics</w:t>
      </w:r>
    </w:p>
    <w:p w14:paraId="59D8E11A" w14:textId="77777777" w:rsidR="00A45E61" w:rsidRPr="00DA6F63" w:rsidRDefault="00A45E61" w:rsidP="00A06D94">
      <w:pPr>
        <w:pStyle w:val="ListParagraph"/>
        <w:numPr>
          <w:ilvl w:val="0"/>
          <w:numId w:val="14"/>
        </w:numPr>
        <w:autoSpaceDE w:val="0"/>
        <w:autoSpaceDN w:val="0"/>
        <w:adjustRightInd w:val="0"/>
        <w:spacing w:before="0" w:after="0" w:line="240" w:lineRule="auto"/>
        <w:jc w:val="both"/>
        <w:rPr>
          <w:rFonts w:cstheme="minorHAnsi"/>
          <w:iCs w:val="0"/>
          <w:szCs w:val="24"/>
          <w:lang w:val="en-GB" w:bidi="ar-SA"/>
        </w:rPr>
      </w:pPr>
      <w:r w:rsidRPr="00DA6F63">
        <w:rPr>
          <w:rFonts w:cstheme="minorHAnsi"/>
          <w:iCs w:val="0"/>
          <w:szCs w:val="24"/>
          <w:lang w:val="en-GB" w:bidi="ar-SA"/>
        </w:rPr>
        <w:t>"n" otherwise.</w:t>
      </w:r>
    </w:p>
    <w:p w14:paraId="7040930F"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r w:rsidRPr="00A45E61">
        <w:rPr>
          <w:rFonts w:cstheme="minorHAnsi"/>
          <w:iCs w:val="0"/>
          <w:szCs w:val="24"/>
          <w:lang w:val="en-GB" w:bidi="ar-SA"/>
        </w:rPr>
        <w:t xml:space="preserve">                                </w:t>
      </w:r>
    </w:p>
    <w:p w14:paraId="7856A6E0" w14:textId="77777777" w:rsidR="00A45E61" w:rsidRPr="00A45E61" w:rsidRDefault="00A45E61" w:rsidP="00FD28D0">
      <w:pPr>
        <w:autoSpaceDE w:val="0"/>
        <w:autoSpaceDN w:val="0"/>
        <w:adjustRightInd w:val="0"/>
        <w:spacing w:before="0" w:after="0" w:line="240" w:lineRule="auto"/>
        <w:jc w:val="both"/>
        <w:rPr>
          <w:rFonts w:cstheme="minorHAnsi"/>
          <w:iCs w:val="0"/>
          <w:szCs w:val="24"/>
          <w:lang w:val="en-GB" w:bidi="ar-SA"/>
        </w:rPr>
      </w:pPr>
      <w:r w:rsidRPr="00A45E61">
        <w:rPr>
          <w:rFonts w:cstheme="minorHAnsi"/>
          <w:iCs w:val="0"/>
          <w:szCs w:val="24"/>
          <w:lang w:val="en-GB" w:bidi="ar-SA"/>
        </w:rPr>
        <w:t xml:space="preserve">The interface and parameters to the parallel </w:t>
      </w:r>
      <w:r w:rsidRPr="00FD28D0">
        <w:rPr>
          <w:rFonts w:cstheme="minorHAnsi"/>
          <w:b/>
          <w:i/>
          <w:iCs w:val="0"/>
          <w:szCs w:val="24"/>
          <w:lang w:val="en-GB" w:bidi="ar-SA"/>
        </w:rPr>
        <w:t>pmaxt()</w:t>
      </w:r>
      <w:r w:rsidRPr="00A45E61">
        <w:rPr>
          <w:rFonts w:cstheme="minorHAnsi"/>
          <w:iCs w:val="0"/>
          <w:szCs w:val="24"/>
          <w:lang w:val="en-GB" w:bidi="ar-SA"/>
        </w:rPr>
        <w:t xml:space="preserve"> are identical to those for the sequential </w:t>
      </w:r>
      <w:r w:rsidRPr="00FD28D0">
        <w:rPr>
          <w:rFonts w:cstheme="minorHAnsi"/>
          <w:i/>
          <w:iCs w:val="0"/>
          <w:szCs w:val="24"/>
          <w:lang w:val="en-GB" w:bidi="ar-SA"/>
        </w:rPr>
        <w:t>mt.maxt()</w:t>
      </w:r>
      <w:r w:rsidRPr="00A45E61">
        <w:rPr>
          <w:rFonts w:cstheme="minorHAnsi"/>
          <w:iCs w:val="0"/>
          <w:szCs w:val="24"/>
          <w:lang w:val="en-GB" w:bidi="ar-SA"/>
        </w:rPr>
        <w:t>:</w:t>
      </w:r>
    </w:p>
    <w:p w14:paraId="2F4CC61A" w14:textId="77777777" w:rsidR="00A45E61" w:rsidRPr="00A45E61" w:rsidRDefault="00A45E61" w:rsidP="00A45E61">
      <w:pPr>
        <w:autoSpaceDE w:val="0"/>
        <w:autoSpaceDN w:val="0"/>
        <w:adjustRightInd w:val="0"/>
        <w:spacing w:before="0" w:after="0" w:line="240" w:lineRule="auto"/>
        <w:rPr>
          <w:rFonts w:cstheme="minorHAnsi"/>
          <w:iCs w:val="0"/>
          <w:szCs w:val="24"/>
          <w:lang w:val="en-GB" w:bidi="ar-SA"/>
        </w:rPr>
      </w:pPr>
    </w:p>
    <w:p w14:paraId="2F58AE7C" w14:textId="77777777" w:rsidR="00FA2C61" w:rsidRDefault="00FA2C61" w:rsidP="00A45E61">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sidRPr="00FA2C61">
        <w:rPr>
          <w:rFonts w:ascii="Courier New" w:hAnsi="Courier New" w:cs="Courier New"/>
          <w:iCs w:val="0"/>
          <w:color w:val="3E5D78" w:themeColor="accent2" w:themeShade="80"/>
          <w:sz w:val="22"/>
          <w:szCs w:val="22"/>
          <w:lang w:val="en-GB" w:bidi="ar-SA"/>
        </w:rPr>
        <w:t>p</w:t>
      </w:r>
      <w:r w:rsidR="00A45E61" w:rsidRPr="00FA2C61">
        <w:rPr>
          <w:rFonts w:ascii="Courier New" w:hAnsi="Courier New" w:cs="Courier New"/>
          <w:iCs w:val="0"/>
          <w:color w:val="3E5D78" w:themeColor="accent2" w:themeShade="80"/>
          <w:sz w:val="22"/>
          <w:szCs w:val="22"/>
          <w:lang w:val="en-GB" w:bidi="ar-SA"/>
        </w:rPr>
        <w:t xml:space="preserve">maxT(X, classlabel, test = "t", side = "abs", B = 10000, </w:t>
      </w:r>
    </w:p>
    <w:p w14:paraId="782A991E" w14:textId="77777777" w:rsidR="00A45E61" w:rsidRPr="00AD5F2E" w:rsidRDefault="00FA2C61" w:rsidP="00AD5F2E">
      <w:pPr>
        <w:autoSpaceDE w:val="0"/>
        <w:autoSpaceDN w:val="0"/>
        <w:adjustRightInd w:val="0"/>
        <w:spacing w:before="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ab/>
        <w:t xml:space="preserve"> </w:t>
      </w:r>
      <w:r w:rsidR="00A45E61" w:rsidRPr="00FA2C61">
        <w:rPr>
          <w:rFonts w:ascii="Courier New" w:hAnsi="Courier New" w:cs="Courier New"/>
          <w:iCs w:val="0"/>
          <w:color w:val="3E5D78" w:themeColor="accent2" w:themeShade="80"/>
          <w:sz w:val="22"/>
          <w:szCs w:val="22"/>
          <w:lang w:val="en-GB" w:bidi="ar-SA"/>
        </w:rPr>
        <w:t xml:space="preserve">na = .mt.naNUM, fixed.seed.sampling = "y", nonpara = "n") </w:t>
      </w:r>
    </w:p>
    <w:p w14:paraId="15411E72" w14:textId="77777777" w:rsidR="0050509C" w:rsidRDefault="0050509C" w:rsidP="00A06D94">
      <w:pPr>
        <w:pStyle w:val="Heading3"/>
        <w:numPr>
          <w:ilvl w:val="1"/>
          <w:numId w:val="19"/>
        </w:numPr>
        <w:rPr>
          <w:rFonts w:eastAsiaTheme="minorHAnsi"/>
          <w:lang w:val="en-GB" w:bidi="ar-SA"/>
        </w:rPr>
      </w:pPr>
      <w:bookmarkStart w:id="30" w:name="_Toc309912581"/>
      <w:bookmarkStart w:id="31" w:name="_Toc217013855"/>
      <w:r>
        <w:rPr>
          <w:rFonts w:eastAsiaTheme="minorHAnsi"/>
          <w:lang w:val="en-GB" w:bidi="ar-SA"/>
        </w:rPr>
        <w:t>ppam()</w:t>
      </w:r>
      <w:bookmarkEnd w:id="30"/>
      <w:bookmarkEnd w:id="31"/>
    </w:p>
    <w:p w14:paraId="7E39A957" w14:textId="77777777" w:rsidR="00AD5F2E" w:rsidRDefault="006A5F10" w:rsidP="00AD5F2E">
      <w:pPr>
        <w:pStyle w:val="NoSpacing"/>
        <w:jc w:val="both"/>
        <w:rPr>
          <w:lang w:val="en-GB" w:bidi="ar-SA"/>
        </w:rPr>
      </w:pPr>
      <w:r w:rsidRPr="006A5F10">
        <w:rPr>
          <w:b/>
          <w:i/>
          <w:lang w:val="en-GB" w:bidi="ar-SA"/>
        </w:rPr>
        <w:t>p</w:t>
      </w:r>
      <w:r w:rsidR="0050509C" w:rsidRPr="006A5F10">
        <w:rPr>
          <w:b/>
          <w:i/>
          <w:lang w:val="en-GB" w:bidi="ar-SA"/>
        </w:rPr>
        <w:t>pam()</w:t>
      </w:r>
      <w:r w:rsidR="0050509C" w:rsidRPr="0050509C">
        <w:rPr>
          <w:lang w:val="en-GB" w:bidi="ar-SA"/>
        </w:rPr>
        <w:t xml:space="preserve"> is a clustering function that performs a Parallel Partitioning Around Medoids and is based on the </w:t>
      </w:r>
      <w:r w:rsidR="0050509C" w:rsidRPr="000D0A31">
        <w:rPr>
          <w:i/>
          <w:lang w:val="en-GB" w:bidi="ar-SA"/>
        </w:rPr>
        <w:t>pam()</w:t>
      </w:r>
      <w:r w:rsidR="0050509C" w:rsidRPr="0050509C">
        <w:rPr>
          <w:lang w:val="en-GB" w:bidi="ar-SA"/>
        </w:rPr>
        <w:t xml:space="preserve"> function from the cluster R package (</w:t>
      </w:r>
      <w:hyperlink r:id="rId16" w:history="1">
        <w:r w:rsidR="0050509C" w:rsidRPr="000D0A31">
          <w:rPr>
            <w:rStyle w:val="Hyperlink"/>
            <w:rFonts w:cstheme="minorHAnsi"/>
            <w:iCs w:val="0"/>
            <w:szCs w:val="24"/>
            <w:lang w:val="en-GB" w:bidi="ar-SA"/>
          </w:rPr>
          <w:t>http://cran.r-project.org/web/packages/cluster/index.html</w:t>
        </w:r>
      </w:hyperlink>
      <w:r w:rsidR="0050509C" w:rsidRPr="0050509C">
        <w:rPr>
          <w:lang w:val="en-GB" w:bidi="ar-SA"/>
        </w:rPr>
        <w:t xml:space="preserve">). </w:t>
      </w:r>
      <w:r w:rsidR="000D0A31">
        <w:rPr>
          <w:lang w:val="en-GB" w:bidi="ar-SA"/>
        </w:rPr>
        <w:t xml:space="preserve"> </w:t>
      </w:r>
    </w:p>
    <w:p w14:paraId="05227C13" w14:textId="77777777" w:rsidR="0050509C" w:rsidRPr="00AD5F2E" w:rsidRDefault="0050509C" w:rsidP="00AD5F2E">
      <w:pPr>
        <w:pStyle w:val="NoSpacing"/>
        <w:jc w:val="both"/>
        <w:rPr>
          <w:lang w:val="en-GB" w:bidi="ar-SA"/>
        </w:rPr>
      </w:pPr>
      <w:r w:rsidRPr="0050509C">
        <w:rPr>
          <w:lang w:val="en-GB" w:bidi="ar-SA"/>
        </w:rPr>
        <w:t xml:space="preserve">The interface and parameters to parallel function </w:t>
      </w:r>
      <w:r w:rsidRPr="000D0A31">
        <w:rPr>
          <w:b/>
          <w:i/>
          <w:lang w:val="en-GB" w:bidi="ar-SA"/>
        </w:rPr>
        <w:t>ppam()</w:t>
      </w:r>
      <w:r w:rsidRPr="0050509C">
        <w:rPr>
          <w:lang w:val="en-GB" w:bidi="ar-SA"/>
        </w:rPr>
        <w:t xml:space="preserve"> are similar to the serial function </w:t>
      </w:r>
      <w:r w:rsidRPr="000D0A31">
        <w:rPr>
          <w:i/>
          <w:lang w:val="en-GB" w:bidi="ar-SA"/>
        </w:rPr>
        <w:t>pam()</w:t>
      </w:r>
      <w:r w:rsidR="000D0A31">
        <w:rPr>
          <w:lang w:val="en-GB" w:bidi="ar-SA"/>
        </w:rPr>
        <w:t xml:space="preserve"> but not identical. </w:t>
      </w:r>
      <w:r w:rsidR="000D0A31" w:rsidRPr="000D0A31">
        <w:rPr>
          <w:b/>
          <w:i/>
          <w:lang w:val="en-GB" w:bidi="ar-SA"/>
        </w:rPr>
        <w:t>p</w:t>
      </w:r>
      <w:r w:rsidRPr="000D0A31">
        <w:rPr>
          <w:b/>
          <w:i/>
          <w:lang w:val="en-GB" w:bidi="ar-SA"/>
        </w:rPr>
        <w:t>pam()</w:t>
      </w:r>
      <w:r w:rsidRPr="0050509C">
        <w:rPr>
          <w:lang w:val="en-GB" w:bidi="ar-SA"/>
        </w:rPr>
        <w:t xml:space="preserve"> requires a distance matrix as input parameters. Although, </w:t>
      </w:r>
      <w:r w:rsidRPr="000D0A31">
        <w:rPr>
          <w:b/>
          <w:i/>
          <w:lang w:val="en-GB" w:bidi="ar-SA"/>
        </w:rPr>
        <w:t>ppam()</w:t>
      </w:r>
      <w:r w:rsidRPr="0050509C">
        <w:rPr>
          <w:lang w:val="en-GB" w:bidi="ar-SA"/>
        </w:rPr>
        <w:t xml:space="preserve"> does not include the option to calculate the distance matrix, this can easily be done using SPRINT </w:t>
      </w:r>
      <w:r w:rsidRPr="000D0A31">
        <w:rPr>
          <w:b/>
          <w:i/>
          <w:lang w:val="en-GB" w:bidi="ar-SA"/>
        </w:rPr>
        <w:t>pcor()</w:t>
      </w:r>
      <w:r w:rsidRPr="0050509C">
        <w:rPr>
          <w:lang w:val="en-GB" w:bidi="ar-SA"/>
        </w:rPr>
        <w:t xml:space="preserve"> function with the 'distance' parameter set to TRUE. </w:t>
      </w:r>
    </w:p>
    <w:p w14:paraId="16FE95F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3FCC970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To use </w:t>
      </w:r>
      <w:r w:rsidRPr="000D0A31">
        <w:rPr>
          <w:rFonts w:cstheme="minorHAnsi"/>
          <w:b/>
          <w:i/>
          <w:iCs w:val="0"/>
          <w:szCs w:val="24"/>
          <w:lang w:val="en-GB" w:bidi="ar-SA"/>
        </w:rPr>
        <w:t>ppam()</w:t>
      </w:r>
      <w:r w:rsidRPr="0050509C">
        <w:rPr>
          <w:rFonts w:cstheme="minorHAnsi"/>
          <w:iCs w:val="0"/>
          <w:szCs w:val="24"/>
          <w:lang w:val="en-GB" w:bidi="ar-SA"/>
        </w:rPr>
        <w:t>:</w:t>
      </w:r>
    </w:p>
    <w:p w14:paraId="26CB9189"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6A9AF701" w14:textId="77777777" w:rsidR="0050509C" w:rsidRPr="000D0A31" w:rsidRDefault="0050509C" w:rsidP="0050509C">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0D0A31">
        <w:rPr>
          <w:rFonts w:ascii="Courier New" w:hAnsi="Courier New" w:cs="Courier New"/>
          <w:iCs w:val="0"/>
          <w:color w:val="3E5D78" w:themeColor="accent2" w:themeShade="80"/>
          <w:sz w:val="22"/>
          <w:szCs w:val="22"/>
          <w:lang w:val="en-GB" w:bidi="ar-SA"/>
        </w:rPr>
        <w:t>ppam (x, k, medoids = NULL, is_dist = inherits(x, "dist"),</w:t>
      </w:r>
      <w:r w:rsidR="000D0A31" w:rsidRPr="000D0A31">
        <w:rPr>
          <w:rFonts w:ascii="Courier New" w:hAnsi="Courier New" w:cs="Courier New"/>
          <w:iCs w:val="0"/>
          <w:color w:val="3E5D78" w:themeColor="accent2" w:themeShade="80"/>
          <w:sz w:val="22"/>
          <w:szCs w:val="22"/>
          <w:lang w:val="en-GB" w:bidi="ar-SA"/>
        </w:rPr>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000D0A31">
        <w:rPr>
          <w:rFonts w:ascii="Courier New" w:hAnsi="Courier New" w:cs="Courier New"/>
          <w:iCs w:val="0"/>
          <w:color w:val="3E5D78" w:themeColor="accent2" w:themeShade="80"/>
          <w:sz w:val="22"/>
          <w:szCs w:val="22"/>
          <w:lang w:val="en-GB" w:bidi="ar-SA"/>
        </w:rPr>
        <w:tab/>
        <w:t xml:space="preserve"> </w:t>
      </w:r>
      <w:r w:rsidRPr="000D0A31">
        <w:rPr>
          <w:rFonts w:ascii="Courier New" w:hAnsi="Courier New" w:cs="Courier New"/>
          <w:iCs w:val="0"/>
          <w:color w:val="3E5D78" w:themeColor="accent2" w:themeShade="80"/>
          <w:sz w:val="22"/>
          <w:szCs w:val="22"/>
          <w:lang w:val="en-GB" w:bidi="ar-SA"/>
        </w:rPr>
        <w:t>cluster.only = FALSE, do.swap = TRUE, trace.lev = 0)</w:t>
      </w:r>
    </w:p>
    <w:p w14:paraId="5602D115"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51BE5CD"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where:</w:t>
      </w:r>
    </w:p>
    <w:p w14:paraId="5A4BB4C6"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2562FED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'x' is the input distance matrix or dissimilarity matrix, depending on the value of the "dist" argument. This can either be a matrix or an ff </w:t>
      </w:r>
      <w:r w:rsidR="00C21C26">
        <w:rPr>
          <w:rFonts w:cstheme="minorHAnsi"/>
          <w:iCs w:val="0"/>
          <w:szCs w:val="24"/>
          <w:lang w:val="en-GB" w:bidi="ar-SA"/>
        </w:rPr>
        <w:t>object.</w:t>
      </w:r>
    </w:p>
    <w:p w14:paraId="61D6B7E5"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'k' is a positive integer indicating the number of clusters. It must be less </w:t>
      </w:r>
      <w:r w:rsidR="00C21C26">
        <w:rPr>
          <w:rFonts w:cstheme="minorHAnsi"/>
          <w:iCs w:val="0"/>
          <w:szCs w:val="24"/>
          <w:lang w:val="en-GB" w:bidi="ar-SA"/>
        </w:rPr>
        <w:t>than the number of observations.</w:t>
      </w:r>
    </w:p>
    <w:p w14:paraId="0559C4D4"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 xml:space="preserve">'medoids' is either a vector specifying the initial 'k' medoids or the default value NULL which indicates that the initial medoids will be </w:t>
      </w:r>
      <w:r w:rsidR="00C21C26">
        <w:rPr>
          <w:rFonts w:cstheme="minorHAnsi"/>
          <w:iCs w:val="0"/>
          <w:szCs w:val="24"/>
          <w:lang w:val="en-GB" w:bidi="ar-SA"/>
        </w:rPr>
        <w:t>selected by the algorithm.</w:t>
      </w:r>
      <w:r w:rsidRPr="00C21C26">
        <w:rPr>
          <w:rFonts w:cstheme="minorHAnsi"/>
          <w:iCs w:val="0"/>
          <w:szCs w:val="24"/>
          <w:lang w:val="en-GB" w:bidi="ar-SA"/>
        </w:rPr>
        <w:t xml:space="preserve"> </w:t>
      </w:r>
    </w:p>
    <w:p w14:paraId="5FE0BD6C"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'is_dist' is a boolean indicating whether the input matrix is a distance</w:t>
      </w:r>
      <w:r w:rsidR="00C21C26">
        <w:rPr>
          <w:rFonts w:cstheme="minorHAnsi"/>
          <w:iCs w:val="0"/>
          <w:szCs w:val="24"/>
          <w:lang w:val="en-GB" w:bidi="ar-SA"/>
        </w:rPr>
        <w:t xml:space="preserve"> </w:t>
      </w:r>
      <w:r w:rsidRPr="00C21C26">
        <w:rPr>
          <w:rFonts w:cstheme="minorHAnsi"/>
          <w:iCs w:val="0"/>
          <w:szCs w:val="24"/>
          <w:lang w:val="en-GB" w:bidi="ar-SA"/>
        </w:rPr>
        <w:t>or dissimilarity matrix (TRUE) o</w:t>
      </w:r>
      <w:r w:rsidR="00C21C26">
        <w:rPr>
          <w:rFonts w:cstheme="minorHAnsi"/>
          <w:iCs w:val="0"/>
          <w:szCs w:val="24"/>
          <w:lang w:val="en-GB" w:bidi="ar-SA"/>
        </w:rPr>
        <w:t>r a symmetric matrix (FALSE).</w:t>
      </w:r>
    </w:p>
    <w:p w14:paraId="4BCFD238"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'cluster.only' is a boolean when set to TRUE only the clustering will be</w:t>
      </w:r>
      <w:r w:rsidR="00C21C26">
        <w:rPr>
          <w:rFonts w:cstheme="minorHAnsi"/>
          <w:iCs w:val="0"/>
          <w:szCs w:val="24"/>
          <w:lang w:val="en-GB" w:bidi="ar-SA"/>
        </w:rPr>
        <w:t xml:space="preserve"> </w:t>
      </w:r>
      <w:r w:rsidRPr="00C21C26">
        <w:rPr>
          <w:rFonts w:cstheme="minorHAnsi"/>
          <w:iCs w:val="0"/>
          <w:szCs w:val="24"/>
          <w:lang w:val="en-GB" w:bidi="ar-SA"/>
        </w:rPr>
        <w:t>computed and retur</w:t>
      </w:r>
      <w:r w:rsidR="00C21C26">
        <w:rPr>
          <w:rFonts w:cstheme="minorHAnsi"/>
          <w:iCs w:val="0"/>
          <w:szCs w:val="24"/>
          <w:lang w:val="en-GB" w:bidi="ar-SA"/>
        </w:rPr>
        <w:t>ned. The default value is FALSE.</w:t>
      </w:r>
    </w:p>
    <w:p w14:paraId="7EC07D17"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'do.swap' is a boolean indicating if the swap phase of the algorithm should take place. The default is TRUE. The swap phase is computer intensive and can be skipped by settin</w:t>
      </w:r>
      <w:r w:rsidR="00C21C26">
        <w:rPr>
          <w:rFonts w:cstheme="minorHAnsi"/>
          <w:iCs w:val="0"/>
          <w:szCs w:val="24"/>
          <w:lang w:val="en-GB" w:bidi="ar-SA"/>
        </w:rPr>
        <w:t>g the 'do.swap' option to FALSE.</w:t>
      </w:r>
    </w:p>
    <w:p w14:paraId="398BD7E3" w14:textId="77777777" w:rsidR="0050509C" w:rsidRPr="00C21C26" w:rsidRDefault="0050509C" w:rsidP="00A06D94">
      <w:pPr>
        <w:pStyle w:val="ListParagraph"/>
        <w:numPr>
          <w:ilvl w:val="0"/>
          <w:numId w:val="15"/>
        </w:numPr>
        <w:autoSpaceDE w:val="0"/>
        <w:autoSpaceDN w:val="0"/>
        <w:adjustRightInd w:val="0"/>
        <w:spacing w:before="0" w:after="0" w:line="240" w:lineRule="auto"/>
        <w:jc w:val="both"/>
        <w:rPr>
          <w:rFonts w:cstheme="minorHAnsi"/>
          <w:iCs w:val="0"/>
          <w:szCs w:val="24"/>
          <w:lang w:val="en-GB" w:bidi="ar-SA"/>
        </w:rPr>
      </w:pPr>
      <w:r w:rsidRPr="00C21C26">
        <w:rPr>
          <w:rFonts w:cstheme="minorHAnsi"/>
          <w:iCs w:val="0"/>
          <w:szCs w:val="24"/>
          <w:lang w:val="en-GB" w:bidi="ar-SA"/>
        </w:rPr>
        <w:t>'trace.lev' is an integer specifying the trace level for printing</w:t>
      </w:r>
      <w:r w:rsidR="00C21C26">
        <w:rPr>
          <w:rFonts w:cstheme="minorHAnsi"/>
          <w:iCs w:val="0"/>
          <w:szCs w:val="24"/>
          <w:lang w:val="en-GB" w:bidi="ar-SA"/>
        </w:rPr>
        <w:t xml:space="preserve"> </w:t>
      </w:r>
      <w:r w:rsidRPr="00C21C26">
        <w:rPr>
          <w:rFonts w:cstheme="minorHAnsi"/>
          <w:iCs w:val="0"/>
          <w:szCs w:val="24"/>
          <w:lang w:val="en-GB" w:bidi="ar-SA"/>
        </w:rPr>
        <w:t>diagnostics during the build and swap phases of the algorithm. The default value is 0 which does not produce any output. Increasing values print increasing level of detailed information.</w:t>
      </w:r>
    </w:p>
    <w:p w14:paraId="44E5F51C"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F8FE40"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r w:rsidRPr="0050509C">
        <w:rPr>
          <w:rFonts w:cstheme="minorHAnsi"/>
          <w:iCs w:val="0"/>
          <w:szCs w:val="24"/>
          <w:lang w:val="en-GB" w:bidi="ar-SA"/>
        </w:rPr>
        <w:t xml:space="preserve">Examples of valid calls to </w:t>
      </w:r>
      <w:r w:rsidRPr="004F2FF3">
        <w:rPr>
          <w:rFonts w:cstheme="minorHAnsi"/>
          <w:b/>
          <w:i/>
          <w:iCs w:val="0"/>
          <w:szCs w:val="24"/>
          <w:lang w:val="en-GB" w:bidi="ar-SA"/>
        </w:rPr>
        <w:t>ppam()</w:t>
      </w:r>
      <w:r w:rsidRPr="0050509C">
        <w:rPr>
          <w:rFonts w:cstheme="minorHAnsi"/>
          <w:iCs w:val="0"/>
          <w:szCs w:val="24"/>
          <w:lang w:val="en-GB" w:bidi="ar-SA"/>
        </w:rPr>
        <w:t>:</w:t>
      </w:r>
    </w:p>
    <w:p w14:paraId="1F3EB73E" w14:textId="77777777" w:rsidR="0050509C" w:rsidRPr="0050509C" w:rsidRDefault="0050509C" w:rsidP="0050509C">
      <w:pPr>
        <w:autoSpaceDE w:val="0"/>
        <w:autoSpaceDN w:val="0"/>
        <w:adjustRightInd w:val="0"/>
        <w:spacing w:before="0" w:after="0" w:line="240" w:lineRule="auto"/>
        <w:jc w:val="both"/>
        <w:rPr>
          <w:rFonts w:cstheme="minorHAnsi"/>
          <w:iCs w:val="0"/>
          <w:szCs w:val="24"/>
          <w:lang w:val="en-GB" w:bidi="ar-SA"/>
        </w:rPr>
      </w:pPr>
    </w:p>
    <w:p w14:paraId="44087EC5" w14:textId="77777777" w:rsidR="007E5DEA"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Pre-processing step using pcor() to return an ff object containing a</w:t>
      </w:r>
    </w:p>
    <w:p w14:paraId="14F41CB7"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distance matrix. </w:t>
      </w:r>
    </w:p>
    <w:p w14:paraId="73FE6774"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mcor &lt;- pcor(matrix(rnorm(1:10000), ncol=100), distance = TRUE)</w:t>
      </w:r>
    </w:p>
    <w:p w14:paraId="01D3B838"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 xml:space="preserve">    </w:t>
      </w:r>
    </w:p>
    <w:p w14:paraId="324EDF30"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p1m &lt;- ppam(mcor, 4)</w:t>
      </w:r>
    </w:p>
    <w:p w14:paraId="16D4F9AD"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p2m &lt;- ppam(mcor, 4, medoids = c(1,16))</w:t>
      </w:r>
    </w:p>
    <w:p w14:paraId="037B2609" w14:textId="77777777" w:rsidR="0050509C" w:rsidRPr="007E5DEA" w:rsidRDefault="0050509C" w:rsidP="007E5DEA">
      <w:pPr>
        <w:autoSpaceDE w:val="0"/>
        <w:autoSpaceDN w:val="0"/>
        <w:adjustRightInd w:val="0"/>
        <w:spacing w:before="0" w:after="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p3m &lt;- ppam(mcor, 3, trace = 2)</w:t>
      </w:r>
    </w:p>
    <w:p w14:paraId="266EE5FD" w14:textId="77777777" w:rsidR="0050509C" w:rsidRPr="007E5DEA" w:rsidRDefault="0050509C" w:rsidP="007E5DEA">
      <w:pPr>
        <w:autoSpaceDE w:val="0"/>
        <w:autoSpaceDN w:val="0"/>
        <w:adjustRightInd w:val="0"/>
        <w:spacing w:before="0" w:line="240" w:lineRule="auto"/>
        <w:jc w:val="both"/>
        <w:rPr>
          <w:rFonts w:ascii="Courier New" w:hAnsi="Courier New" w:cs="Courier New"/>
          <w:iCs w:val="0"/>
          <w:color w:val="3E5D78" w:themeColor="accent2" w:themeShade="80"/>
          <w:sz w:val="22"/>
          <w:szCs w:val="22"/>
          <w:lang w:val="en-GB" w:bidi="ar-SA"/>
        </w:rPr>
      </w:pPr>
      <w:r w:rsidRPr="007E5DEA">
        <w:rPr>
          <w:rFonts w:ascii="Courier New" w:hAnsi="Courier New" w:cs="Courier New"/>
          <w:iCs w:val="0"/>
          <w:color w:val="3E5D78" w:themeColor="accent2" w:themeShade="80"/>
          <w:sz w:val="22"/>
          <w:szCs w:val="22"/>
          <w:lang w:val="en-GB" w:bidi="ar-SA"/>
        </w:rPr>
        <w:t>p4m &lt;- ppam(dist(x), 12)</w:t>
      </w:r>
      <w:r w:rsidRPr="0050509C">
        <w:rPr>
          <w:rFonts w:cstheme="minorHAnsi"/>
          <w:iCs w:val="0"/>
          <w:szCs w:val="24"/>
          <w:lang w:val="en-GB" w:bidi="ar-SA"/>
        </w:rPr>
        <w:t xml:space="preserve">     </w:t>
      </w:r>
    </w:p>
    <w:p w14:paraId="0779CFAA" w14:textId="77777777" w:rsidR="00802D03" w:rsidRPr="00802D03" w:rsidRDefault="000152E9" w:rsidP="00A06D94">
      <w:pPr>
        <w:pStyle w:val="Heading3"/>
        <w:numPr>
          <w:ilvl w:val="1"/>
          <w:numId w:val="19"/>
        </w:numPr>
        <w:rPr>
          <w:rFonts w:eastAsiaTheme="minorHAnsi"/>
          <w:lang w:val="en-GB" w:bidi="ar-SA"/>
        </w:rPr>
      </w:pPr>
      <w:bookmarkStart w:id="32" w:name="_Toc309912582"/>
      <w:bookmarkStart w:id="33" w:name="_Toc217013856"/>
      <w:r w:rsidRPr="00036250">
        <w:rPr>
          <w:rFonts w:eastAsiaTheme="minorHAnsi"/>
          <w:lang w:val="en-GB" w:bidi="ar-SA"/>
        </w:rPr>
        <w:t>prandomForest(</w:t>
      </w:r>
      <w:r w:rsidR="00802D03">
        <w:rPr>
          <w:rFonts w:eastAsiaTheme="minorHAnsi"/>
          <w:lang w:val="en-GB" w:bidi="ar-SA"/>
        </w:rPr>
        <w:t>)</w:t>
      </w:r>
      <w:bookmarkEnd w:id="32"/>
      <w:bookmarkEnd w:id="33"/>
    </w:p>
    <w:p w14:paraId="67205B70" w14:textId="77777777" w:rsidR="00F07678" w:rsidRDefault="00D119A0" w:rsidP="00AD5F2E">
      <w:pPr>
        <w:pStyle w:val="NoSpacing"/>
        <w:jc w:val="both"/>
        <w:rPr>
          <w:lang w:val="en-GB" w:bidi="ar-SA"/>
        </w:rPr>
      </w:pPr>
      <w:r>
        <w:rPr>
          <w:lang w:val="en-GB" w:bidi="ar-SA"/>
        </w:rPr>
        <w:t xml:space="preserve">The machine learning function </w:t>
      </w:r>
      <w:r w:rsidR="0020251C" w:rsidRPr="0020251C">
        <w:rPr>
          <w:b/>
          <w:i/>
          <w:lang w:val="en-GB" w:bidi="ar-SA"/>
        </w:rPr>
        <w:t>prandomForest()</w:t>
      </w:r>
      <w:r>
        <w:rPr>
          <w:b/>
          <w:i/>
          <w:lang w:val="en-GB" w:bidi="ar-SA"/>
        </w:rPr>
        <w:t xml:space="preserve"> </w:t>
      </w:r>
      <w:r w:rsidR="00276711">
        <w:rPr>
          <w:lang w:val="en-GB" w:bidi="ar-SA"/>
        </w:rPr>
        <w:t>is an ensemble tree classifier that constructs a forest of classification trees from bootstrap samples of a dataset. The random forest algorithm can be used to classify both categorical and continuous variables.</w:t>
      </w:r>
      <w:r w:rsidR="00F07678">
        <w:rPr>
          <w:lang w:val="en-GB" w:bidi="ar-SA"/>
        </w:rPr>
        <w:t xml:space="preserve"> This functio</w:t>
      </w:r>
      <w:r w:rsidR="00054C9C">
        <w:rPr>
          <w:lang w:val="en-GB" w:bidi="ar-SA"/>
        </w:rPr>
        <w:t>n provides a parallel equivalent to</w:t>
      </w:r>
      <w:r w:rsidR="00F07678">
        <w:rPr>
          <w:lang w:val="en-GB" w:bidi="ar-SA"/>
        </w:rPr>
        <w:t xml:space="preserve"> the serial </w:t>
      </w:r>
      <w:r w:rsidR="00F07678" w:rsidRPr="00793B0C">
        <w:rPr>
          <w:i/>
          <w:lang w:val="en-GB" w:bidi="ar-SA"/>
        </w:rPr>
        <w:t>randomForest()</w:t>
      </w:r>
      <w:r w:rsidR="00F07678">
        <w:rPr>
          <w:lang w:val="en-GB" w:bidi="ar-SA"/>
        </w:rPr>
        <w:t xml:space="preserve"> function</w:t>
      </w:r>
      <w:r w:rsidR="00054C9C">
        <w:rPr>
          <w:lang w:val="en-GB" w:bidi="ar-SA"/>
        </w:rPr>
        <w:t xml:space="preserve"> from</w:t>
      </w:r>
      <w:r w:rsidR="00F07678">
        <w:rPr>
          <w:lang w:val="en-GB" w:bidi="ar-SA"/>
        </w:rPr>
        <w:t xml:space="preserve"> </w:t>
      </w:r>
      <w:r w:rsidR="00054C9C">
        <w:rPr>
          <w:lang w:val="en-GB" w:bidi="ar-SA"/>
        </w:rPr>
        <w:t xml:space="preserve">the </w:t>
      </w:r>
      <w:r w:rsidR="00054C9C" w:rsidRPr="00793B0C">
        <w:rPr>
          <w:i/>
          <w:lang w:val="en-GB" w:bidi="ar-SA"/>
        </w:rPr>
        <w:t>randomForest</w:t>
      </w:r>
      <w:r w:rsidR="00054C9C">
        <w:rPr>
          <w:lang w:val="en-GB" w:bidi="ar-SA"/>
        </w:rPr>
        <w:t xml:space="preserve"> package </w:t>
      </w:r>
      <w:r w:rsidR="00F07678">
        <w:rPr>
          <w:lang w:val="en-GB" w:bidi="ar-SA"/>
        </w:rPr>
        <w:t>(</w:t>
      </w:r>
      <w:hyperlink r:id="rId17" w:history="1">
        <w:r w:rsidR="00F07678" w:rsidRPr="00875EC1">
          <w:rPr>
            <w:rStyle w:val="Hyperlink"/>
            <w:lang w:val="en-GB" w:bidi="ar-SA"/>
          </w:rPr>
          <w:t>http://cran.r-project.org/web/packages/randomForest/index.html</w:t>
        </w:r>
      </w:hyperlink>
      <w:r w:rsidR="00054C9C">
        <w:rPr>
          <w:lang w:val="en-GB" w:bidi="ar-SA"/>
        </w:rPr>
        <w:t xml:space="preserve">). </w:t>
      </w:r>
    </w:p>
    <w:p w14:paraId="5F60B7BE" w14:textId="77777777" w:rsidR="00054C9C" w:rsidRDefault="00054C9C" w:rsidP="00AD5F2E">
      <w:pPr>
        <w:pStyle w:val="NoSpacing"/>
        <w:spacing w:after="240"/>
        <w:jc w:val="both"/>
        <w:rPr>
          <w:lang w:val="en-GB" w:bidi="ar-SA"/>
        </w:rPr>
      </w:pPr>
      <w:r>
        <w:rPr>
          <w:lang w:val="en-GB" w:bidi="ar-SA"/>
        </w:rPr>
        <w:t xml:space="preserve">The interface and parameters to the parallel function </w:t>
      </w:r>
      <w:r w:rsidRPr="00054C9C">
        <w:rPr>
          <w:b/>
          <w:i/>
          <w:lang w:val="en-GB" w:bidi="ar-SA"/>
        </w:rPr>
        <w:t>prandomForest()</w:t>
      </w:r>
      <w:r>
        <w:rPr>
          <w:lang w:val="en-GB" w:bidi="ar-SA"/>
        </w:rPr>
        <w:t xml:space="preserve"> are identical to the serial function </w:t>
      </w:r>
      <w:r w:rsidRPr="00793B0C">
        <w:rPr>
          <w:i/>
          <w:lang w:val="en-GB" w:bidi="ar-SA"/>
        </w:rPr>
        <w:t>randomForest()</w:t>
      </w:r>
      <w:r>
        <w:rPr>
          <w:lang w:val="en-GB" w:bidi="ar-SA"/>
        </w:rPr>
        <w:t>.</w:t>
      </w:r>
    </w:p>
    <w:p w14:paraId="1C75EEFC" w14:textId="77777777" w:rsidR="00C45496" w:rsidRPr="00C45496" w:rsidRDefault="00C45496" w:rsidP="00C45496">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p</w:t>
      </w:r>
      <w:r w:rsidRPr="00C45496">
        <w:rPr>
          <w:rFonts w:ascii="Courier New" w:hAnsi="Courier New" w:cs="Courier New"/>
          <w:iCs w:val="0"/>
          <w:color w:val="3E5D78" w:themeColor="accent2" w:themeShade="80"/>
          <w:sz w:val="22"/>
          <w:szCs w:val="22"/>
          <w:lang w:val="en-GB" w:bidi="ar-SA"/>
        </w:rPr>
        <w:t>randomForest(</w:t>
      </w:r>
      <w:r w:rsidR="00CD0FF4">
        <w:rPr>
          <w:rFonts w:ascii="Courier New" w:hAnsi="Courier New" w:cs="Courier New"/>
          <w:iCs w:val="0"/>
          <w:color w:val="3E5D78" w:themeColor="accent2" w:themeShade="80"/>
          <w:sz w:val="22"/>
          <w:szCs w:val="22"/>
          <w:lang w:val="en-GB" w:bidi="ar-SA"/>
        </w:rPr>
        <w:t>x</w:t>
      </w:r>
      <w:r w:rsidRPr="00C45496">
        <w:rPr>
          <w:rFonts w:ascii="Courier New" w:hAnsi="Courier New" w:cs="Courier New"/>
          <w:iCs w:val="0"/>
          <w:color w:val="3E5D78" w:themeColor="accent2" w:themeShade="80"/>
          <w:sz w:val="22"/>
          <w:szCs w:val="22"/>
          <w:lang w:val="en-GB" w:bidi="ar-SA"/>
        </w:rPr>
        <w:t>, y=NULL, xtest=NULL, ytest=NULL, ntree=500,</w:t>
      </w:r>
    </w:p>
    <w:p w14:paraId="735DEFC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mtry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if (!is.null(y) &amp;&amp; !is.factor(y))</w:t>
      </w:r>
    </w:p>
    <w:p w14:paraId="75C52C10" w14:textId="77777777" w:rsidR="00C45496" w:rsidRDefault="003871E5"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max(floor(ncol(x)/3), 1) </w:t>
      </w:r>
    </w:p>
    <w:p w14:paraId="2838629E" w14:textId="77777777" w:rsidR="00C45496" w:rsidRPr="00C45496" w:rsidRDefault="00C45496"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Pr="00C45496">
        <w:rPr>
          <w:rFonts w:ascii="Courier New" w:hAnsi="Courier New" w:cs="Courier New"/>
          <w:iCs w:val="0"/>
          <w:color w:val="3E5D78" w:themeColor="accent2" w:themeShade="80"/>
          <w:sz w:val="22"/>
          <w:szCs w:val="22"/>
          <w:lang w:val="en-GB" w:bidi="ar-SA"/>
        </w:rPr>
        <w:t>else floor(sqrt(ncol(x))),</w:t>
      </w:r>
    </w:p>
    <w:p w14:paraId="162C042B" w14:textId="77777777" w:rsidR="00C45496" w:rsidRPr="00C45496" w:rsidRDefault="003871E5" w:rsidP="00C45496">
      <w:pPr>
        <w:autoSpaceDE w:val="0"/>
        <w:autoSpaceDN w:val="0"/>
        <w:adjustRightInd w:val="0"/>
        <w:spacing w:before="0" w:after="0" w:line="240" w:lineRule="auto"/>
        <w:ind w:left="72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replace=TRUE, classwt=NULL, cutoff, strata,</w:t>
      </w:r>
    </w:p>
    <w:p w14:paraId="31A8A503" w14:textId="77777777" w:rsidR="00C45496" w:rsidRDefault="003871E5" w:rsidP="00C45496">
      <w:pPr>
        <w:autoSpaceDE w:val="0"/>
        <w:autoSpaceDN w:val="0"/>
        <w:adjustRightInd w:val="0"/>
        <w:spacing w:before="0" w:after="0" w:line="240" w:lineRule="auto"/>
        <w:ind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samps</w:t>
      </w:r>
      <w:r w:rsidR="00C45496">
        <w:rPr>
          <w:rFonts w:ascii="Courier New" w:hAnsi="Courier New" w:cs="Courier New"/>
          <w:iCs w:val="0"/>
          <w:color w:val="3E5D78" w:themeColor="accent2" w:themeShade="80"/>
          <w:sz w:val="22"/>
          <w:szCs w:val="22"/>
          <w:lang w:val="en-GB" w:bidi="ar-SA"/>
        </w:rPr>
        <w:t>ize</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w:t>
      </w:r>
      <w:r>
        <w:rPr>
          <w:rFonts w:ascii="Courier New" w:hAnsi="Courier New" w:cs="Courier New"/>
          <w:iCs w:val="0"/>
          <w:color w:val="3E5D78" w:themeColor="accent2" w:themeShade="80"/>
          <w:sz w:val="22"/>
          <w:szCs w:val="22"/>
          <w:lang w:val="en-GB" w:bidi="ar-SA"/>
        </w:rPr>
        <w:t xml:space="preserve"> </w:t>
      </w:r>
      <w:r w:rsidR="00C45496">
        <w:rPr>
          <w:rFonts w:ascii="Courier New" w:hAnsi="Courier New" w:cs="Courier New"/>
          <w:iCs w:val="0"/>
          <w:color w:val="3E5D78" w:themeColor="accent2" w:themeShade="80"/>
          <w:sz w:val="22"/>
          <w:szCs w:val="22"/>
          <w:lang w:val="en-GB" w:bidi="ar-SA"/>
        </w:rPr>
        <w:t xml:space="preserve">if (replace) nrow(x) </w:t>
      </w:r>
    </w:p>
    <w:p w14:paraId="2DCF3131" w14:textId="77777777" w:rsidR="00C45496" w:rsidRPr="00C45496" w:rsidRDefault="00C45496" w:rsidP="00C45496">
      <w:pPr>
        <w:autoSpaceDE w:val="0"/>
        <w:autoSpaceDN w:val="0"/>
        <w:adjustRightInd w:val="0"/>
        <w:spacing w:before="0" w:after="0" w:line="240" w:lineRule="auto"/>
        <w:ind w:left="2160" w:firstLine="72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3871E5">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 xml:space="preserve"> else </w:t>
      </w:r>
      <w:r w:rsidRPr="00C45496">
        <w:rPr>
          <w:rFonts w:ascii="Courier New" w:hAnsi="Courier New" w:cs="Courier New"/>
          <w:iCs w:val="0"/>
          <w:color w:val="3E5D78" w:themeColor="accent2" w:themeShade="80"/>
          <w:sz w:val="22"/>
          <w:szCs w:val="22"/>
          <w:lang w:val="en-GB" w:bidi="ar-SA"/>
        </w:rPr>
        <w:t>ceiling(.632*nrow(x)),</w:t>
      </w:r>
    </w:p>
    <w:p w14:paraId="009EFB1F" w14:textId="77777777" w:rsidR="00C45496" w:rsidRPr="00C45496" w:rsidRDefault="003871E5" w:rsidP="00C45496">
      <w:pPr>
        <w:autoSpaceDE w:val="0"/>
        <w:autoSpaceDN w:val="0"/>
        <w:adjustRightInd w:val="0"/>
        <w:spacing w:before="0" w:after="0" w:line="240" w:lineRule="auto"/>
        <w:ind w:left="1440"/>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nodesize = if (!is.null(y) &amp;&amp; !is.factor(y)) 5 else 1,</w:t>
      </w:r>
    </w:p>
    <w:p w14:paraId="6E149153" w14:textId="77777777" w:rsidR="004B0FF2" w:rsidRPr="00C45496" w:rsidRDefault="003871E5" w:rsidP="003871E5">
      <w:pPr>
        <w:autoSpaceDE w:val="0"/>
        <w:autoSpaceDN w:val="0"/>
        <w:adjustRightInd w:val="0"/>
        <w:spacing w:before="0" w:after="0" w:line="240" w:lineRule="auto"/>
        <w:rPr>
          <w:rFonts w:ascii="Courier New" w:hAnsi="Courier New" w:cs="Courier New"/>
          <w:iCs w:val="0"/>
          <w:color w:val="3E5D78" w:themeColor="accent2" w:themeShade="80"/>
          <w:sz w:val="22"/>
          <w:szCs w:val="22"/>
          <w:lang w:val="en-GB" w:bidi="ar-SA"/>
        </w:rPr>
      </w:pPr>
      <w:r>
        <w:rPr>
          <w:rFonts w:ascii="Courier New" w:hAnsi="Courier New" w:cs="Courier New"/>
          <w:iCs w:val="0"/>
          <w:color w:val="3E5D78" w:themeColor="accent2" w:themeShade="80"/>
          <w:sz w:val="22"/>
          <w:szCs w:val="22"/>
          <w:lang w:val="en-GB" w:bidi="ar-SA"/>
        </w:rPr>
        <w:t xml:space="preserve">              maxnodes=</w:t>
      </w:r>
      <w:r w:rsidR="00C45496" w:rsidRPr="00C45496">
        <w:rPr>
          <w:rFonts w:ascii="Courier New" w:hAnsi="Courier New" w:cs="Courier New"/>
          <w:iCs w:val="0"/>
          <w:color w:val="3E5D78" w:themeColor="accent2" w:themeShade="80"/>
          <w:sz w:val="22"/>
          <w:szCs w:val="22"/>
          <w:lang w:val="en-GB" w:bidi="ar-SA"/>
        </w:rPr>
        <w:t>NULL,</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importance=FALSE, localImp=FALSE,</w:t>
      </w:r>
      <w:r>
        <w:rPr>
          <w:rFonts w:ascii="Courier New" w:hAnsi="Courier New" w:cs="Courier New"/>
          <w:iCs w:val="0"/>
          <w:color w:val="3E5D78" w:themeColor="accent2" w:themeShade="80"/>
          <w:sz w:val="22"/>
          <w:szCs w:val="22"/>
          <w:lang w:val="en-GB" w:bidi="ar-SA"/>
        </w:rPr>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nPerm=1,</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proximity, oob.prox=proximity,</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 xml:space="preserve">norm.votes=TRUE,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do.trace=FALSE,</w:t>
      </w:r>
      <w:r>
        <w:rPr>
          <w:rFonts w:ascii="Courier New" w:hAnsi="Courier New" w:cs="Courier New"/>
          <w:iCs w:val="0"/>
          <w:color w:val="3E5D78" w:themeColor="accent2" w:themeShade="80"/>
          <w:sz w:val="22"/>
          <w:szCs w:val="22"/>
          <w:lang w:val="en-GB" w:bidi="ar-SA"/>
        </w:rPr>
        <w:t xml:space="preserve"> keep.forest = !is.null(y) &amp;&amp;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 xml:space="preserve">is.null(xtest), </w:t>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r>
      <w:r>
        <w:rPr>
          <w:rFonts w:ascii="Courier New" w:hAnsi="Courier New" w:cs="Courier New"/>
          <w:iCs w:val="0"/>
          <w:color w:val="3E5D78" w:themeColor="accent2" w:themeShade="80"/>
          <w:sz w:val="22"/>
          <w:szCs w:val="22"/>
          <w:lang w:val="en-GB" w:bidi="ar-SA"/>
        </w:rPr>
        <w:tab/>
        <w:t xml:space="preserve">    </w:t>
      </w:r>
      <w:r>
        <w:rPr>
          <w:rFonts w:ascii="Courier New" w:hAnsi="Courier New" w:cs="Courier New"/>
          <w:iCs w:val="0"/>
          <w:color w:val="3E5D78" w:themeColor="accent2" w:themeShade="80"/>
          <w:sz w:val="22"/>
          <w:szCs w:val="22"/>
          <w:lang w:val="en-GB" w:bidi="ar-SA"/>
        </w:rPr>
        <w:tab/>
        <w:t xml:space="preserve">   </w:t>
      </w:r>
      <w:r w:rsidR="00C45496" w:rsidRPr="00C45496">
        <w:rPr>
          <w:rFonts w:ascii="Courier New" w:hAnsi="Courier New" w:cs="Courier New"/>
          <w:iCs w:val="0"/>
          <w:color w:val="3E5D78" w:themeColor="accent2" w:themeShade="80"/>
          <w:sz w:val="22"/>
          <w:szCs w:val="22"/>
          <w:lang w:val="en-GB" w:bidi="ar-SA"/>
        </w:rPr>
        <w:t>corr.bias=FALSE,</w:t>
      </w:r>
      <w:r w:rsidR="00C45496">
        <w:rPr>
          <w:rFonts w:ascii="Courier New" w:hAnsi="Courier New" w:cs="Courier New"/>
          <w:iCs w:val="0"/>
          <w:color w:val="3E5D78" w:themeColor="accent2" w:themeShade="80"/>
          <w:sz w:val="22"/>
          <w:szCs w:val="22"/>
          <w:lang w:val="en-GB" w:bidi="ar-SA"/>
        </w:rPr>
        <w:t xml:space="preserve"> </w:t>
      </w:r>
      <w:r w:rsidR="00C45496" w:rsidRPr="00C45496">
        <w:rPr>
          <w:rFonts w:ascii="Courier New" w:hAnsi="Courier New" w:cs="Courier New"/>
          <w:iCs w:val="0"/>
          <w:color w:val="3E5D78" w:themeColor="accent2" w:themeShade="80"/>
          <w:sz w:val="22"/>
          <w:szCs w:val="22"/>
          <w:lang w:val="en-GB" w:bidi="ar-SA"/>
        </w:rPr>
        <w:t>keep.inbag=FALSE, ...)</w:t>
      </w:r>
    </w:p>
    <w:p w14:paraId="26181EC8" w14:textId="77777777" w:rsidR="00C45496" w:rsidRDefault="002F2CED" w:rsidP="00C45496">
      <w:pPr>
        <w:spacing w:line="240" w:lineRule="auto"/>
        <w:jc w:val="both"/>
        <w:rPr>
          <w:lang w:val="en-GB" w:bidi="ar-SA"/>
        </w:rPr>
      </w:pPr>
      <w:r>
        <w:rPr>
          <w:lang w:val="en-GB" w:bidi="ar-SA"/>
        </w:rPr>
        <w:t>where:</w:t>
      </w:r>
    </w:p>
    <w:p w14:paraId="0661A6D1" w14:textId="77777777" w:rsidR="00CD0FF4" w:rsidRDefault="00EA4180" w:rsidP="00A06D94">
      <w:pPr>
        <w:pStyle w:val="ListParagraph"/>
        <w:numPr>
          <w:ilvl w:val="0"/>
          <w:numId w:val="3"/>
        </w:numPr>
        <w:spacing w:line="240" w:lineRule="auto"/>
        <w:jc w:val="both"/>
        <w:rPr>
          <w:lang w:val="en-GB" w:bidi="ar-SA"/>
        </w:rPr>
      </w:pPr>
      <w:r>
        <w:rPr>
          <w:lang w:val="en-GB" w:bidi="ar-SA"/>
        </w:rPr>
        <w:t>‘</w:t>
      </w:r>
      <w:r w:rsidR="00B9242E">
        <w:rPr>
          <w:lang w:val="en-GB" w:bidi="ar-SA"/>
        </w:rPr>
        <w:t>x’ is the input data matrix.</w:t>
      </w:r>
    </w:p>
    <w:p w14:paraId="6B495054" w14:textId="77777777" w:rsidR="00CD0FF4" w:rsidRDefault="00CD0FF4" w:rsidP="00A06D94">
      <w:pPr>
        <w:pStyle w:val="ListParagraph"/>
        <w:numPr>
          <w:ilvl w:val="0"/>
          <w:numId w:val="3"/>
        </w:numPr>
        <w:spacing w:line="240" w:lineRule="auto"/>
        <w:jc w:val="both"/>
        <w:rPr>
          <w:lang w:val="en-GB" w:bidi="ar-SA"/>
        </w:rPr>
      </w:pPr>
      <w:r>
        <w:rPr>
          <w:lang w:val="en-GB" w:bidi="ar-SA"/>
        </w:rPr>
        <w:t xml:space="preserve">‘y’ is a vector. If a factor, classification is assumed, otherwise regression is assumed. If omitted, </w:t>
      </w:r>
      <w:r w:rsidRPr="00CD0FF4">
        <w:rPr>
          <w:b/>
          <w:i/>
          <w:lang w:val="en-GB" w:bidi="ar-SA"/>
        </w:rPr>
        <w:t>prandomForest()</w:t>
      </w:r>
      <w:r w:rsidR="00B9242E">
        <w:rPr>
          <w:lang w:val="en-GB" w:bidi="ar-SA"/>
        </w:rPr>
        <w:t xml:space="preserve"> will run in unsupervised mode.</w:t>
      </w:r>
    </w:p>
    <w:p w14:paraId="769B8D64" w14:textId="77777777" w:rsidR="00CD0FF4" w:rsidRDefault="00CD0FF4" w:rsidP="00A06D94">
      <w:pPr>
        <w:pStyle w:val="ListParagraph"/>
        <w:numPr>
          <w:ilvl w:val="0"/>
          <w:numId w:val="3"/>
        </w:numPr>
        <w:spacing w:line="240" w:lineRule="auto"/>
        <w:jc w:val="both"/>
        <w:rPr>
          <w:lang w:val="en-GB" w:bidi="ar-SA"/>
        </w:rPr>
      </w:pPr>
      <w:r>
        <w:rPr>
          <w:lang w:val="en-GB" w:bidi="ar-SA"/>
        </w:rPr>
        <w:t>‘xtest’ is the data matrix</w:t>
      </w:r>
      <w:r w:rsidR="00B9242E">
        <w:rPr>
          <w:lang w:val="en-GB" w:bidi="ar-SA"/>
        </w:rPr>
        <w:t xml:space="preserve"> of predictors for the test set.</w:t>
      </w:r>
    </w:p>
    <w:p w14:paraId="488C1E4D" w14:textId="77777777" w:rsidR="00CD0FF4" w:rsidRDefault="00CD0FF4" w:rsidP="00A06D94">
      <w:pPr>
        <w:pStyle w:val="ListParagraph"/>
        <w:numPr>
          <w:ilvl w:val="0"/>
          <w:numId w:val="3"/>
        </w:numPr>
        <w:spacing w:line="240" w:lineRule="auto"/>
        <w:jc w:val="both"/>
        <w:rPr>
          <w:lang w:val="en-GB" w:bidi="ar-SA"/>
        </w:rPr>
      </w:pPr>
      <w:r>
        <w:rPr>
          <w:lang w:val="en-GB" w:bidi="ar-SA"/>
        </w:rPr>
        <w:t>‘ytest’ i</w:t>
      </w:r>
      <w:r w:rsidR="00B9242E">
        <w:rPr>
          <w:lang w:val="en-GB" w:bidi="ar-SA"/>
        </w:rPr>
        <w:t>s the response for the test set.</w:t>
      </w:r>
    </w:p>
    <w:p w14:paraId="42735C3F" w14:textId="77777777" w:rsidR="00CD0FF4" w:rsidRDefault="00CD0FF4" w:rsidP="00A06D94">
      <w:pPr>
        <w:pStyle w:val="ListParagraph"/>
        <w:numPr>
          <w:ilvl w:val="0"/>
          <w:numId w:val="3"/>
        </w:numPr>
        <w:spacing w:line="240" w:lineRule="auto"/>
        <w:jc w:val="both"/>
        <w:rPr>
          <w:lang w:val="en-GB" w:bidi="ar-SA"/>
        </w:rPr>
      </w:pPr>
      <w:r>
        <w:rPr>
          <w:lang w:val="en-GB" w:bidi="ar-SA"/>
        </w:rPr>
        <w:t>‘ntree’ is an integer indicat</w:t>
      </w:r>
      <w:r w:rsidR="00B9242E">
        <w:rPr>
          <w:lang w:val="en-GB" w:bidi="ar-SA"/>
        </w:rPr>
        <w:t>ing the number of trees to grow.</w:t>
      </w:r>
    </w:p>
    <w:p w14:paraId="5EA6A26B" w14:textId="77777777" w:rsidR="00CD0FF4" w:rsidRDefault="00CD0FF4" w:rsidP="00A06D94">
      <w:pPr>
        <w:pStyle w:val="ListParagraph"/>
        <w:numPr>
          <w:ilvl w:val="0"/>
          <w:numId w:val="3"/>
        </w:numPr>
        <w:spacing w:line="240" w:lineRule="auto"/>
        <w:jc w:val="both"/>
        <w:rPr>
          <w:lang w:val="en-GB" w:bidi="ar-SA"/>
        </w:rPr>
      </w:pPr>
      <w:r>
        <w:rPr>
          <w:lang w:val="en-GB" w:bidi="ar-SA"/>
        </w:rPr>
        <w:t>‘mtry’</w:t>
      </w:r>
      <w:r w:rsidR="009140BB">
        <w:rPr>
          <w:lang w:val="en-GB" w:bidi="ar-SA"/>
        </w:rPr>
        <w:t xml:space="preserve"> is the number of variables randomly sampled as candidates at each split. The default value is sqrt(p) for classification</w:t>
      </w:r>
      <w:r>
        <w:rPr>
          <w:lang w:val="en-GB" w:bidi="ar-SA"/>
        </w:rPr>
        <w:t xml:space="preserve"> </w:t>
      </w:r>
      <w:r w:rsidR="009140BB">
        <w:rPr>
          <w:lang w:val="en-GB" w:bidi="ar-SA"/>
        </w:rPr>
        <w:t>and p/3 for regression, where p is t</w:t>
      </w:r>
      <w:r w:rsidR="00EA4180">
        <w:rPr>
          <w:lang w:val="en-GB" w:bidi="ar-SA"/>
        </w:rPr>
        <w:t xml:space="preserve">he number of variables in the data matrix </w:t>
      </w:r>
      <w:r w:rsidR="00B9242E">
        <w:rPr>
          <w:lang w:val="en-GB" w:bidi="ar-SA"/>
        </w:rPr>
        <w:t>x.</w:t>
      </w:r>
    </w:p>
    <w:p w14:paraId="39B1D24A" w14:textId="77777777" w:rsidR="005327E8" w:rsidRDefault="009140BB" w:rsidP="00A06D94">
      <w:pPr>
        <w:pStyle w:val="ListParagraph"/>
        <w:numPr>
          <w:ilvl w:val="0"/>
          <w:numId w:val="3"/>
        </w:numPr>
        <w:spacing w:line="240" w:lineRule="auto"/>
        <w:jc w:val="both"/>
        <w:rPr>
          <w:lang w:val="en-GB" w:bidi="ar-SA"/>
        </w:rPr>
      </w:pPr>
      <w:r>
        <w:rPr>
          <w:lang w:val="en-GB" w:bidi="ar-SA"/>
        </w:rPr>
        <w:t>‘replace’ is a boolean indicating whether the sampling of cases is done with or without replace</w:t>
      </w:r>
      <w:r w:rsidR="00B9242E">
        <w:rPr>
          <w:lang w:val="en-GB" w:bidi="ar-SA"/>
        </w:rPr>
        <w:t>ment. The default value is TRUE.</w:t>
      </w:r>
    </w:p>
    <w:p w14:paraId="75DD3E8A" w14:textId="77777777" w:rsidR="005327E8" w:rsidRDefault="00307C7B" w:rsidP="00A06D94">
      <w:pPr>
        <w:pStyle w:val="ListParagraph"/>
        <w:numPr>
          <w:ilvl w:val="0"/>
          <w:numId w:val="3"/>
        </w:numPr>
        <w:spacing w:line="240" w:lineRule="auto"/>
        <w:jc w:val="both"/>
        <w:rPr>
          <w:lang w:val="en-GB" w:bidi="ar-SA"/>
        </w:rPr>
      </w:pPr>
      <w:r>
        <w:rPr>
          <w:lang w:val="en-GB" w:bidi="ar-SA"/>
        </w:rPr>
        <w:t xml:space="preserve"> </w:t>
      </w:r>
      <w:r w:rsidR="005327E8">
        <w:rPr>
          <w:lang w:val="en-GB" w:bidi="ar-SA"/>
        </w:rPr>
        <w:t>‘strata’ a variab</w:t>
      </w:r>
      <w:r w:rsidR="00B9242E">
        <w:rPr>
          <w:lang w:val="en-GB" w:bidi="ar-SA"/>
        </w:rPr>
        <w:t>le used for stratified sampling.</w:t>
      </w:r>
    </w:p>
    <w:p w14:paraId="43B53649" w14:textId="77777777" w:rsidR="005327E8" w:rsidRPr="003D1D1A" w:rsidRDefault="005327E8" w:rsidP="00A06D94">
      <w:pPr>
        <w:pStyle w:val="ListParagraph"/>
        <w:numPr>
          <w:ilvl w:val="0"/>
          <w:numId w:val="3"/>
        </w:numPr>
        <w:spacing w:line="240" w:lineRule="auto"/>
        <w:jc w:val="both"/>
        <w:rPr>
          <w:rFonts w:cstheme="minorHAnsi"/>
          <w:szCs w:val="24"/>
          <w:lang w:val="en-GB" w:bidi="ar-SA"/>
        </w:rPr>
      </w:pPr>
      <w:r w:rsidRPr="003D1D1A">
        <w:rPr>
          <w:szCs w:val="24"/>
          <w:lang w:val="en-GB" w:bidi="ar-SA"/>
        </w:rPr>
        <w:t xml:space="preserve">‘sampsize’ is the size(s) of sample to draw. </w:t>
      </w:r>
      <w:r w:rsidRPr="003D1D1A">
        <w:rPr>
          <w:rFonts w:cstheme="minorHAnsi"/>
          <w:iCs w:val="0"/>
          <w:szCs w:val="24"/>
          <w:lang w:val="en-GB" w:bidi="ar-SA"/>
        </w:rPr>
        <w:t xml:space="preserve">For classification, if sampsize is a vector of the length </w:t>
      </w:r>
      <w:r w:rsidR="00E43BF2">
        <w:rPr>
          <w:rFonts w:cstheme="minorHAnsi"/>
          <w:iCs w:val="0"/>
          <w:szCs w:val="24"/>
          <w:lang w:val="en-GB" w:bidi="ar-SA"/>
        </w:rPr>
        <w:t xml:space="preserve">of </w:t>
      </w:r>
      <w:r w:rsidRPr="003D1D1A">
        <w:rPr>
          <w:rFonts w:cstheme="minorHAnsi"/>
          <w:iCs w:val="0"/>
          <w:szCs w:val="24"/>
          <w:lang w:val="en-GB" w:bidi="ar-SA"/>
        </w:rPr>
        <w:t>the number of strata, then sampling is stratified by strata, and the elements of sampsize indicate the numb</w:t>
      </w:r>
      <w:r w:rsidR="00B9242E">
        <w:rPr>
          <w:rFonts w:cstheme="minorHAnsi"/>
          <w:iCs w:val="0"/>
          <w:szCs w:val="24"/>
          <w:lang w:val="en-GB" w:bidi="ar-SA"/>
        </w:rPr>
        <w:t>ers to be drawn from the strata.</w:t>
      </w:r>
    </w:p>
    <w:p w14:paraId="19F055A1" w14:textId="77777777" w:rsidR="003D1D1A" w:rsidRDefault="006C5957" w:rsidP="00A06D94">
      <w:pPr>
        <w:pStyle w:val="ListParagraph"/>
        <w:numPr>
          <w:ilvl w:val="0"/>
          <w:numId w:val="3"/>
        </w:numPr>
        <w:spacing w:line="240" w:lineRule="auto"/>
        <w:jc w:val="both"/>
        <w:rPr>
          <w:rFonts w:cstheme="minorHAnsi"/>
          <w:szCs w:val="24"/>
          <w:lang w:val="en-GB" w:bidi="ar-SA"/>
        </w:rPr>
      </w:pPr>
      <w:r w:rsidRPr="006C5957">
        <w:rPr>
          <w:rFonts w:cstheme="minorHAnsi"/>
          <w:szCs w:val="24"/>
          <w:lang w:val="en-GB" w:bidi="ar-SA"/>
        </w:rPr>
        <w:t>‘no</w:t>
      </w:r>
      <w:r>
        <w:rPr>
          <w:rFonts w:cstheme="minorHAnsi"/>
          <w:szCs w:val="24"/>
          <w:lang w:val="en-GB" w:bidi="ar-SA"/>
        </w:rPr>
        <w:t>desize’ is an integer indicating the minimum size of the terminal nodes</w:t>
      </w:r>
      <w:r w:rsidR="006A3915">
        <w:rPr>
          <w:rFonts w:cstheme="minorHAnsi"/>
          <w:szCs w:val="24"/>
          <w:lang w:val="en-GB" w:bidi="ar-SA"/>
        </w:rPr>
        <w:t>. The default value is 1 for clas</w:t>
      </w:r>
      <w:r w:rsidR="00B9242E">
        <w:rPr>
          <w:rFonts w:cstheme="minorHAnsi"/>
          <w:szCs w:val="24"/>
          <w:lang w:val="en-GB" w:bidi="ar-SA"/>
        </w:rPr>
        <w:t>sification and 5 for regression.</w:t>
      </w:r>
    </w:p>
    <w:p w14:paraId="3411C36D"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‘maxnodes’ is the maximum number of terminal nodes allowed for the t</w:t>
      </w:r>
      <w:r w:rsidR="00B9242E">
        <w:rPr>
          <w:rFonts w:cstheme="minorHAnsi"/>
          <w:szCs w:val="24"/>
          <w:lang w:val="en-GB" w:bidi="ar-SA"/>
        </w:rPr>
        <w:t>rees. The default value is NULL.</w:t>
      </w:r>
    </w:p>
    <w:p w14:paraId="28830072" w14:textId="77777777" w:rsidR="006A3915" w:rsidRDefault="006A3915"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‘importance’ is a boolean indicating whether the importance of predictors is asses</w:t>
      </w:r>
      <w:r w:rsidR="00B9242E">
        <w:rPr>
          <w:rFonts w:cstheme="minorHAnsi"/>
          <w:szCs w:val="24"/>
          <w:lang w:val="en-GB" w:bidi="ar-SA"/>
        </w:rPr>
        <w:t>sed. The default value is FALSE.</w:t>
      </w:r>
    </w:p>
    <w:p w14:paraId="44B4D2B5" w14:textId="77777777" w:rsidR="008C0828" w:rsidRDefault="00E43BF2"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‘localImp’ is</w:t>
      </w:r>
      <w:r w:rsidR="006A3915">
        <w:rPr>
          <w:rFonts w:cstheme="minorHAnsi"/>
          <w:szCs w:val="24"/>
          <w:lang w:val="en-GB" w:bidi="ar-SA"/>
        </w:rPr>
        <w:t xml:space="preserve"> </w:t>
      </w:r>
      <w:r w:rsidR="008C0828">
        <w:rPr>
          <w:rFonts w:cstheme="minorHAnsi"/>
          <w:szCs w:val="24"/>
          <w:lang w:val="en-GB" w:bidi="ar-SA"/>
        </w:rPr>
        <w:t>a boolean indicating whether casewise importance measure is to be compu</w:t>
      </w:r>
      <w:r w:rsidR="00B9242E">
        <w:rPr>
          <w:rFonts w:cstheme="minorHAnsi"/>
          <w:szCs w:val="24"/>
          <w:lang w:val="en-GB" w:bidi="ar-SA"/>
        </w:rPr>
        <w:t>ted. The default value is FALSE.</w:t>
      </w:r>
    </w:p>
    <w:p w14:paraId="6804338E" w14:textId="77777777" w:rsidR="006A3915"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‘proximity’ is a boolean indicating whether the proximity measure amon</w:t>
      </w:r>
      <w:r w:rsidR="00B9242E">
        <w:rPr>
          <w:rFonts w:cstheme="minorHAnsi"/>
          <w:szCs w:val="24"/>
          <w:lang w:val="en-GB" w:bidi="ar-SA"/>
        </w:rPr>
        <w:t>g the rows is to be calculated.</w:t>
      </w:r>
    </w:p>
    <w:p w14:paraId="043ACB92" w14:textId="77777777" w:rsidR="008C0828" w:rsidRDefault="008C0828"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‘oob.prox’ is a </w:t>
      </w:r>
      <w:r w:rsidR="00DB48F3">
        <w:rPr>
          <w:rFonts w:cstheme="minorHAnsi"/>
          <w:szCs w:val="24"/>
          <w:lang w:val="en-GB" w:bidi="ar-SA"/>
        </w:rPr>
        <w:t>boolean indicating whether the proximity is to be calculated for out-of-bag data. The default value is set to be the same as the v</w:t>
      </w:r>
      <w:r w:rsidR="00B9242E">
        <w:rPr>
          <w:rFonts w:cstheme="minorHAnsi"/>
          <w:szCs w:val="24"/>
          <w:lang w:val="en-GB" w:bidi="ar-SA"/>
        </w:rPr>
        <w:t>alue of the proximity parameter.</w:t>
      </w:r>
    </w:p>
    <w:p w14:paraId="5EA0529D" w14:textId="77777777" w:rsidR="00E916A9"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 xml:space="preserve">‘do.trace’ </w:t>
      </w:r>
      <w:r w:rsidR="00E916A9">
        <w:rPr>
          <w:rFonts w:cstheme="minorHAnsi"/>
          <w:szCs w:val="24"/>
          <w:lang w:val="en-GB" w:bidi="ar-SA"/>
        </w:rPr>
        <w:t>is a boolean which indicates whether a verbose output is produced. The default value is FALSE. If set to an integer i then the outp</w:t>
      </w:r>
      <w:r w:rsidR="00E43BF2">
        <w:rPr>
          <w:rFonts w:cstheme="minorHAnsi"/>
          <w:szCs w:val="24"/>
          <w:lang w:val="en-GB" w:bidi="ar-SA"/>
        </w:rPr>
        <w:t>ut is printed for every i trees.</w:t>
      </w:r>
    </w:p>
    <w:p w14:paraId="478E422D" w14:textId="77777777" w:rsidR="00E8576C"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‘keep.forest’ is a boolean which indicates whether the forest is returned in the output obj</w:t>
      </w:r>
      <w:r w:rsidR="00B9242E">
        <w:rPr>
          <w:rFonts w:cstheme="minorHAnsi"/>
          <w:szCs w:val="24"/>
          <w:lang w:val="en-GB" w:bidi="ar-SA"/>
        </w:rPr>
        <w:t>ect. The default value is FALSE.</w:t>
      </w:r>
      <w:r>
        <w:rPr>
          <w:rFonts w:cstheme="minorHAnsi"/>
          <w:szCs w:val="24"/>
          <w:lang w:val="en-GB" w:bidi="ar-SA"/>
        </w:rPr>
        <w:t xml:space="preserve">   </w:t>
      </w:r>
    </w:p>
    <w:p w14:paraId="378D9CD4" w14:textId="77777777" w:rsidR="009E47C1" w:rsidRDefault="009E47C1"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‘kee</w:t>
      </w:r>
      <w:r w:rsidR="008B500A">
        <w:rPr>
          <w:rFonts w:cstheme="minorHAnsi"/>
          <w:szCs w:val="24"/>
          <w:lang w:val="en-GB" w:bidi="ar-SA"/>
        </w:rPr>
        <w:t>p</w:t>
      </w:r>
      <w:r>
        <w:rPr>
          <w:rFonts w:cstheme="minorHAnsi"/>
          <w:szCs w:val="24"/>
          <w:lang w:val="en-GB" w:bidi="ar-SA"/>
        </w:rPr>
        <w:t>.inbag’ is a boolean indicating whether the matrix which keeps track of which samples are in-bag in which trees should be retur</w:t>
      </w:r>
      <w:r w:rsidR="00B9242E">
        <w:rPr>
          <w:rFonts w:cstheme="minorHAnsi"/>
          <w:szCs w:val="24"/>
          <w:lang w:val="en-GB" w:bidi="ar-SA"/>
        </w:rPr>
        <w:t>ned. The default value is FALSE.</w:t>
      </w:r>
    </w:p>
    <w:p w14:paraId="4EC63ABF" w14:textId="77777777" w:rsidR="009E47C1" w:rsidRDefault="006E6C0A"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w:t>
      </w:r>
      <w:r w:rsidR="009E47C1">
        <w:rPr>
          <w:rFonts w:cstheme="minorHAnsi"/>
          <w:szCs w:val="24"/>
          <w:lang w:val="en-GB" w:bidi="ar-SA"/>
        </w:rPr>
        <w:t>...</w:t>
      </w:r>
      <w:r>
        <w:rPr>
          <w:rFonts w:cstheme="minorHAnsi"/>
          <w:szCs w:val="24"/>
          <w:lang w:val="en-GB" w:bidi="ar-SA"/>
        </w:rPr>
        <w:t>’</w:t>
      </w:r>
      <w:r w:rsidR="009E47C1">
        <w:rPr>
          <w:rFonts w:cstheme="minorHAnsi"/>
          <w:szCs w:val="24"/>
          <w:lang w:val="en-GB" w:bidi="ar-SA"/>
        </w:rPr>
        <w:t xml:space="preserve"> are optional parameters to be passed to the low level function randomForest.default.</w:t>
      </w:r>
    </w:p>
    <w:p w14:paraId="25C8810A" w14:textId="77777777" w:rsidR="00470A33" w:rsidRDefault="00470A33" w:rsidP="005327E8">
      <w:pPr>
        <w:spacing w:line="240" w:lineRule="auto"/>
        <w:jc w:val="both"/>
        <w:rPr>
          <w:lang w:val="en-GB" w:bidi="ar-SA"/>
        </w:rPr>
      </w:pPr>
    </w:p>
    <w:p w14:paraId="180B1355" w14:textId="77777777" w:rsidR="005327E8" w:rsidRPr="005327E8" w:rsidRDefault="009E47C1" w:rsidP="005327E8">
      <w:pPr>
        <w:spacing w:line="240" w:lineRule="auto"/>
        <w:jc w:val="both"/>
        <w:rPr>
          <w:lang w:val="en-GB" w:bidi="ar-SA"/>
        </w:rPr>
      </w:pPr>
      <w:r>
        <w:rPr>
          <w:lang w:val="en-GB" w:bidi="ar-SA"/>
        </w:rPr>
        <w:t>T</w:t>
      </w:r>
      <w:r w:rsidR="005327E8">
        <w:rPr>
          <w:lang w:val="en-GB" w:bidi="ar-SA"/>
        </w:rPr>
        <w:t>he following a</w:t>
      </w:r>
      <w:r w:rsidR="008C0828">
        <w:rPr>
          <w:lang w:val="en-GB" w:bidi="ar-SA"/>
        </w:rPr>
        <w:t>re only used for classification</w:t>
      </w:r>
      <w:r w:rsidR="005327E8">
        <w:rPr>
          <w:lang w:val="en-GB" w:bidi="ar-SA"/>
        </w:rPr>
        <w:t xml:space="preserve"> and ignored for regression:</w:t>
      </w:r>
    </w:p>
    <w:p w14:paraId="7BF16E48" w14:textId="77777777" w:rsidR="009140BB" w:rsidRDefault="009140BB" w:rsidP="00A06D94">
      <w:pPr>
        <w:pStyle w:val="ListParagraph"/>
        <w:numPr>
          <w:ilvl w:val="0"/>
          <w:numId w:val="3"/>
        </w:numPr>
        <w:spacing w:line="240" w:lineRule="auto"/>
        <w:jc w:val="both"/>
        <w:rPr>
          <w:lang w:val="en-GB" w:bidi="ar-SA"/>
        </w:rPr>
      </w:pPr>
      <w:r>
        <w:rPr>
          <w:lang w:val="en-GB" w:bidi="ar-SA"/>
        </w:rPr>
        <w:t>‘classwt’ is a vector of the priors of the classe</w:t>
      </w:r>
      <w:r w:rsidR="005327E8">
        <w:rPr>
          <w:lang w:val="en-GB" w:bidi="ar-SA"/>
        </w:rPr>
        <w:t>s. It</w:t>
      </w:r>
      <w:r w:rsidR="00610DAA">
        <w:rPr>
          <w:lang w:val="en-GB" w:bidi="ar-SA"/>
        </w:rPr>
        <w:t>s default value is NULL.</w:t>
      </w:r>
    </w:p>
    <w:p w14:paraId="7820A827" w14:textId="77777777" w:rsidR="00E8576C" w:rsidRDefault="005327E8" w:rsidP="00A06D94">
      <w:pPr>
        <w:pStyle w:val="ListParagraph"/>
        <w:numPr>
          <w:ilvl w:val="0"/>
          <w:numId w:val="3"/>
        </w:numPr>
        <w:spacing w:line="240" w:lineRule="auto"/>
        <w:jc w:val="both"/>
        <w:rPr>
          <w:rFonts w:cstheme="minorHAnsi"/>
          <w:szCs w:val="24"/>
          <w:lang w:val="en-GB" w:bidi="ar-SA"/>
        </w:rPr>
      </w:pPr>
      <w:r>
        <w:rPr>
          <w:lang w:val="en-GB" w:bidi="ar-SA"/>
        </w:rPr>
        <w:t xml:space="preserve">‘cutoff’ </w:t>
      </w:r>
      <w:r w:rsidR="00610DAA">
        <w:rPr>
          <w:lang w:val="en-GB" w:bidi="ar-SA"/>
        </w:rPr>
        <w:t xml:space="preserve">is </w:t>
      </w:r>
      <w:r>
        <w:rPr>
          <w:lang w:val="en-GB" w:bidi="ar-SA"/>
        </w:rPr>
        <w:t>a vector with k  elements where k is the number of classes. The ‘winning’ class for an observation is the one with the maximum ratio of proportion of votes to c</w:t>
      </w:r>
      <w:r w:rsidR="00610DAA">
        <w:rPr>
          <w:lang w:val="en-GB" w:bidi="ar-SA"/>
        </w:rPr>
        <w:t>utoff. The default value is 1/k.</w:t>
      </w:r>
    </w:p>
    <w:p w14:paraId="17DFE4DE" w14:textId="77777777" w:rsidR="009140BB" w:rsidRPr="009E47C1" w:rsidRDefault="00E8576C"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‘norm.votes</w:t>
      </w:r>
      <w:r w:rsidR="00610DAA">
        <w:rPr>
          <w:rFonts w:cstheme="minorHAnsi"/>
          <w:szCs w:val="24"/>
          <w:lang w:val="en-GB" w:bidi="ar-SA"/>
        </w:rPr>
        <w:t>’</w:t>
      </w:r>
      <w:r>
        <w:rPr>
          <w:rFonts w:cstheme="minorHAnsi"/>
          <w:szCs w:val="24"/>
          <w:lang w:val="en-GB" w:bidi="ar-SA"/>
        </w:rPr>
        <w:t xml:space="preserve"> is a boolean which indicates whether the final result of votes are expressed as fractions or whether the raw vote counts are returned. The default value is TRUE</w:t>
      </w:r>
      <w:r w:rsidR="009E47C1">
        <w:rPr>
          <w:rFonts w:cstheme="minorHAnsi"/>
          <w:szCs w:val="24"/>
          <w:lang w:val="en-GB" w:bidi="ar-SA"/>
        </w:rPr>
        <w:t>.</w:t>
      </w:r>
    </w:p>
    <w:p w14:paraId="035BE681" w14:textId="77777777" w:rsidR="002F2CED" w:rsidRDefault="008C0828" w:rsidP="005C0C1B">
      <w:pPr>
        <w:spacing w:line="240" w:lineRule="auto"/>
        <w:jc w:val="both"/>
        <w:rPr>
          <w:lang w:val="en-GB" w:bidi="ar-SA"/>
        </w:rPr>
      </w:pPr>
      <w:r>
        <w:rPr>
          <w:lang w:val="en-GB" w:bidi="ar-SA"/>
        </w:rPr>
        <w:t>The following are only used for regression and ignored for classification:</w:t>
      </w:r>
    </w:p>
    <w:p w14:paraId="77A68BC5" w14:textId="77777777" w:rsidR="00E916A9" w:rsidRDefault="008C0828" w:rsidP="00A06D94">
      <w:pPr>
        <w:pStyle w:val="ListParagraph"/>
        <w:numPr>
          <w:ilvl w:val="0"/>
          <w:numId w:val="3"/>
        </w:numPr>
        <w:spacing w:line="240" w:lineRule="auto"/>
        <w:jc w:val="both"/>
        <w:rPr>
          <w:rFonts w:cstheme="minorHAnsi"/>
          <w:szCs w:val="24"/>
          <w:lang w:val="en-GB" w:bidi="ar-SA"/>
        </w:rPr>
      </w:pPr>
      <w:r>
        <w:rPr>
          <w:lang w:val="en-GB" w:bidi="ar-SA"/>
        </w:rPr>
        <w:t>‘nPerm’ indicates th</w:t>
      </w:r>
      <w:r w:rsidR="00DB48F3">
        <w:rPr>
          <w:lang w:val="en-GB" w:bidi="ar-SA"/>
        </w:rPr>
        <w:t>e number of times the out-of</w:t>
      </w:r>
      <w:r>
        <w:rPr>
          <w:lang w:val="en-GB" w:bidi="ar-SA"/>
        </w:rPr>
        <w:t>-bag data are permuted per tree for assessing variable importance. The default</w:t>
      </w:r>
      <w:r w:rsidR="007C3BD0">
        <w:rPr>
          <w:lang w:val="en-GB" w:bidi="ar-SA"/>
        </w:rPr>
        <w:t xml:space="preserve"> value is one.</w:t>
      </w:r>
    </w:p>
    <w:p w14:paraId="4B4D0B83" w14:textId="77777777" w:rsidR="008C0828" w:rsidRDefault="00E916A9" w:rsidP="00A06D94">
      <w:pPr>
        <w:pStyle w:val="ListParagraph"/>
        <w:numPr>
          <w:ilvl w:val="0"/>
          <w:numId w:val="3"/>
        </w:numPr>
        <w:spacing w:line="240" w:lineRule="auto"/>
        <w:jc w:val="both"/>
        <w:rPr>
          <w:rFonts w:cstheme="minorHAnsi"/>
          <w:szCs w:val="24"/>
          <w:lang w:val="en-GB" w:bidi="ar-SA"/>
        </w:rPr>
      </w:pPr>
      <w:r>
        <w:rPr>
          <w:rFonts w:cstheme="minorHAnsi"/>
          <w:szCs w:val="24"/>
          <w:lang w:val="en-GB" w:bidi="ar-SA"/>
        </w:rPr>
        <w:t>‘corr.bias’ is a boolean indicating whether to perform a bias correction.</w:t>
      </w:r>
      <w:r w:rsidR="009E47C1">
        <w:rPr>
          <w:rFonts w:cstheme="minorHAnsi"/>
          <w:szCs w:val="24"/>
          <w:lang w:val="en-GB" w:bidi="ar-SA"/>
        </w:rPr>
        <w:t xml:space="preserve"> The default value is FALSE.</w:t>
      </w:r>
    </w:p>
    <w:p w14:paraId="65BF7FAC" w14:textId="77777777" w:rsidR="009D5B6B" w:rsidRPr="007C3BD0" w:rsidRDefault="00963396" w:rsidP="009D5B6B">
      <w:pPr>
        <w:spacing w:line="240" w:lineRule="auto"/>
        <w:jc w:val="both"/>
        <w:rPr>
          <w:rFonts w:eastAsiaTheme="minorHAnsi"/>
          <w:lang w:val="en-GB" w:bidi="ar-SA"/>
        </w:rPr>
      </w:pPr>
      <w:r>
        <w:rPr>
          <w:rFonts w:eastAsiaTheme="minorHAnsi"/>
          <w:lang w:val="en-GB" w:bidi="ar-SA"/>
        </w:rPr>
        <w:t>An e</w:t>
      </w:r>
      <w:r w:rsidR="007C3BD0">
        <w:rPr>
          <w:rFonts w:eastAsiaTheme="minorHAnsi"/>
          <w:lang w:val="en-GB" w:bidi="ar-SA"/>
        </w:rPr>
        <w:t>xample</w:t>
      </w:r>
      <w:r w:rsidR="009D5B6B">
        <w:rPr>
          <w:rFonts w:eastAsiaTheme="minorHAnsi"/>
          <w:lang w:val="en-GB" w:bidi="ar-SA"/>
        </w:rPr>
        <w:t xml:space="preserve"> of </w:t>
      </w:r>
      <w:r w:rsidR="007C3BD0">
        <w:rPr>
          <w:rFonts w:eastAsiaTheme="minorHAnsi"/>
          <w:lang w:val="en-GB" w:bidi="ar-SA"/>
        </w:rPr>
        <w:t xml:space="preserve">a </w:t>
      </w:r>
      <w:r w:rsidR="009D5B6B">
        <w:rPr>
          <w:rFonts w:eastAsiaTheme="minorHAnsi"/>
          <w:lang w:val="en-GB" w:bidi="ar-SA"/>
        </w:rPr>
        <w:t xml:space="preserve">valid a call to </w:t>
      </w:r>
      <w:r w:rsidR="009D5B6B" w:rsidRPr="009D5B6B">
        <w:rPr>
          <w:rFonts w:eastAsiaTheme="minorHAnsi"/>
          <w:b/>
          <w:i/>
          <w:lang w:val="en-GB" w:bidi="ar-SA"/>
        </w:rPr>
        <w:t>prandomForest()</w:t>
      </w:r>
      <w:r w:rsidR="007C3BD0">
        <w:rPr>
          <w:rFonts w:eastAsiaTheme="minorHAnsi"/>
          <w:b/>
          <w:i/>
          <w:lang w:val="en-GB" w:bidi="ar-SA"/>
        </w:rPr>
        <w:t xml:space="preserve"> </w:t>
      </w:r>
      <w:r w:rsidR="007C3BD0" w:rsidRPr="007C3BD0">
        <w:rPr>
          <w:rFonts w:eastAsiaTheme="minorHAnsi"/>
          <w:lang w:val="en-GB" w:bidi="ar-SA"/>
        </w:rPr>
        <w:t>is</w:t>
      </w:r>
      <w:r w:rsidR="009D5B6B" w:rsidRPr="007C3BD0">
        <w:rPr>
          <w:rFonts w:eastAsiaTheme="minorHAnsi"/>
          <w:lang w:val="en-GB" w:bidi="ar-SA"/>
        </w:rPr>
        <w:t>:</w:t>
      </w:r>
    </w:p>
    <w:p w14:paraId="7E91D694" w14:textId="77777777" w:rsidR="008B500A" w:rsidRPr="008B500A" w:rsidRDefault="00EA4180" w:rsidP="009D5B6B">
      <w:pPr>
        <w:spacing w:line="240" w:lineRule="auto"/>
        <w:jc w:val="both"/>
        <w:rPr>
          <w:rFonts w:ascii="Courier New" w:eastAsiaTheme="minorHAnsi" w:hAnsi="Courier New" w:cs="Courier New"/>
          <w:color w:val="3E5D78" w:themeColor="accent2" w:themeShade="80"/>
          <w:sz w:val="22"/>
          <w:szCs w:val="22"/>
          <w:lang w:val="en-GB" w:bidi="ar-SA"/>
        </w:rPr>
      </w:pPr>
      <w:r>
        <w:rPr>
          <w:rFonts w:ascii="Courier New" w:eastAsiaTheme="minorHAnsi" w:hAnsi="Courier New" w:cs="Courier New"/>
          <w:color w:val="3E5D78" w:themeColor="accent2" w:themeShade="80"/>
          <w:sz w:val="22"/>
          <w:szCs w:val="22"/>
          <w:lang w:val="en-GB" w:bidi="ar-SA"/>
        </w:rPr>
        <w:t>rf</w:t>
      </w:r>
      <w:r w:rsidRPr="0086479A">
        <w:rPr>
          <w:rFonts w:ascii="Courier New" w:eastAsiaTheme="minorHAnsi" w:hAnsi="Courier New" w:cs="Courier New"/>
          <w:color w:val="3E5D78" w:themeColor="accent2" w:themeShade="80"/>
          <w:sz w:val="22"/>
          <w:szCs w:val="22"/>
          <w:lang w:val="en-GB" w:bidi="ar-SA"/>
        </w:rPr>
        <w:t xml:space="preserve"> &lt;-</w:t>
      </w:r>
      <w:r>
        <w:rPr>
          <w:rFonts w:ascii="Courier New" w:eastAsiaTheme="minorHAnsi" w:hAnsi="Courier New" w:cs="Courier New"/>
          <w:color w:val="3E5D78" w:themeColor="accent2" w:themeShade="80"/>
          <w:sz w:val="22"/>
          <w:szCs w:val="22"/>
          <w:lang w:val="en-GB" w:bidi="ar-SA"/>
        </w:rPr>
        <w:t xml:space="preserve"> prandomForest(x=data,</w:t>
      </w:r>
      <w:r w:rsidR="008B500A">
        <w:rPr>
          <w:rFonts w:ascii="Courier New" w:eastAsiaTheme="minorHAnsi" w:hAnsi="Courier New" w:cs="Courier New"/>
          <w:color w:val="3E5D78" w:themeColor="accent2" w:themeShade="80"/>
          <w:sz w:val="22"/>
          <w:szCs w:val="22"/>
          <w:lang w:val="en-GB" w:bidi="ar-SA"/>
        </w:rPr>
        <w:t xml:space="preserve"> y=classes, ntree=5000, ...)</w:t>
      </w:r>
    </w:p>
    <w:p w14:paraId="3BE1D797" w14:textId="77777777" w:rsidR="003A54B5" w:rsidRPr="00466C9D" w:rsidRDefault="003A54B5" w:rsidP="00A06D94">
      <w:pPr>
        <w:pStyle w:val="Heading3"/>
        <w:numPr>
          <w:ilvl w:val="1"/>
          <w:numId w:val="19"/>
        </w:numPr>
        <w:rPr>
          <w:rFonts w:eastAsiaTheme="minorHAnsi"/>
          <w:lang w:val="en-GB" w:bidi="ar-SA"/>
        </w:rPr>
      </w:pPr>
      <w:bookmarkStart w:id="34" w:name="_Toc309912583"/>
      <w:bookmarkStart w:id="35" w:name="_Toc217013857"/>
      <w:r w:rsidRPr="00466C9D">
        <w:rPr>
          <w:rFonts w:eastAsiaTheme="minorHAnsi"/>
          <w:sz w:val="24"/>
          <w:szCs w:val="24"/>
          <w:lang w:val="en-GB" w:bidi="ar-SA"/>
        </w:rPr>
        <w:t>pRP()</w:t>
      </w:r>
      <w:bookmarkEnd w:id="34"/>
      <w:bookmarkEnd w:id="35"/>
    </w:p>
    <w:p w14:paraId="62187E04" w14:textId="77777777" w:rsidR="000152E9" w:rsidRPr="003A54B5" w:rsidRDefault="00E577CD" w:rsidP="00FD63C4">
      <w:pPr>
        <w:pStyle w:val="NoSpacing"/>
        <w:jc w:val="both"/>
        <w:rPr>
          <w:rFonts w:eastAsiaTheme="minorHAnsi"/>
          <w:lang w:val="en-GB" w:bidi="ar-SA"/>
        </w:rPr>
      </w:pPr>
      <w:r w:rsidRPr="003A54B5">
        <w:rPr>
          <w:rFonts w:eastAsiaTheme="minorHAnsi"/>
          <w:b/>
          <w:i/>
          <w:lang w:val="en-GB" w:bidi="ar-SA"/>
        </w:rPr>
        <w:t>pRP()</w:t>
      </w:r>
      <w:r>
        <w:rPr>
          <w:rFonts w:eastAsiaTheme="minorHAnsi"/>
          <w:lang w:val="en-GB" w:bidi="ar-SA"/>
        </w:rPr>
        <w:t xml:space="preserve"> is a</w:t>
      </w:r>
      <w:r w:rsidR="001B6EA8" w:rsidRPr="003A54B5">
        <w:rPr>
          <w:rFonts w:eastAsiaTheme="minorHAnsi"/>
          <w:lang w:val="en-GB" w:bidi="ar-SA"/>
        </w:rPr>
        <w:t xml:space="preserve"> </w:t>
      </w:r>
      <w:r>
        <w:rPr>
          <w:rFonts w:eastAsiaTheme="minorHAnsi"/>
          <w:lang w:val="en-GB" w:bidi="ar-SA"/>
        </w:rPr>
        <w:t xml:space="preserve">parallel </w:t>
      </w:r>
      <w:r w:rsidR="001B6EA8" w:rsidRPr="003A54B5">
        <w:rPr>
          <w:rFonts w:eastAsiaTheme="minorHAnsi"/>
          <w:lang w:val="en-GB" w:bidi="ar-SA"/>
        </w:rPr>
        <w:t>rank product analysis algorithm.</w:t>
      </w:r>
      <w:r w:rsidR="003A54B5" w:rsidRPr="003A54B5">
        <w:rPr>
          <w:rFonts w:eastAsiaTheme="minorHAnsi"/>
          <w:lang w:val="en-GB" w:bidi="ar-SA"/>
        </w:rPr>
        <w:t xml:space="preserve"> Rank products are a method of identifying differentially regulated genes in replicated microarray experiments. The SPRINT task parallel implementation of the rank product method is approximately twice as fast in serial as the existing </w:t>
      </w:r>
      <w:r w:rsidR="00F07678" w:rsidRPr="00793B0C">
        <w:rPr>
          <w:rFonts w:eastAsiaTheme="minorHAnsi"/>
          <w:i/>
          <w:lang w:val="en-GB" w:bidi="ar-SA"/>
        </w:rPr>
        <w:t>RP()</w:t>
      </w:r>
      <w:r w:rsidR="00F07678">
        <w:rPr>
          <w:rFonts w:eastAsiaTheme="minorHAnsi"/>
          <w:lang w:val="en-GB" w:bidi="ar-SA"/>
        </w:rPr>
        <w:t xml:space="preserve"> function from the </w:t>
      </w:r>
      <w:r w:rsidR="003A54B5" w:rsidRPr="00793B0C">
        <w:rPr>
          <w:rFonts w:eastAsiaTheme="minorHAnsi"/>
          <w:i/>
          <w:lang w:val="en-GB" w:bidi="ar-SA"/>
        </w:rPr>
        <w:t>RankProd</w:t>
      </w:r>
      <w:r w:rsidR="00793B0C">
        <w:rPr>
          <w:rFonts w:eastAsiaTheme="minorHAnsi"/>
          <w:lang w:val="en-GB" w:bidi="ar-SA"/>
        </w:rPr>
        <w:t xml:space="preserve"> </w:t>
      </w:r>
      <w:r w:rsidR="003A54B5" w:rsidRPr="003A54B5">
        <w:rPr>
          <w:rFonts w:eastAsiaTheme="minorHAnsi"/>
          <w:lang w:val="en-GB" w:bidi="ar-SA"/>
        </w:rPr>
        <w:t>package available at Bioconductor (</w:t>
      </w:r>
      <w:hyperlink r:id="rId18" w:history="1">
        <w:r w:rsidR="003A54B5" w:rsidRPr="00F86941">
          <w:rPr>
            <w:rStyle w:val="Hyperlink"/>
          </w:rPr>
          <w:t>http://www.bioconductor.org</w:t>
        </w:r>
      </w:hyperlink>
      <w:r w:rsidR="003A54B5">
        <w:t>) and it shows excellent scaling.</w:t>
      </w:r>
    </w:p>
    <w:p w14:paraId="60A74834" w14:textId="77777777" w:rsidR="003A54B5" w:rsidRPr="003A54B5" w:rsidRDefault="003A54B5" w:rsidP="003A54B5">
      <w:pPr>
        <w:spacing w:line="240" w:lineRule="auto"/>
        <w:jc w:val="both"/>
        <w:rPr>
          <w:rFonts w:eastAsiaTheme="minorHAnsi"/>
          <w:lang w:val="en-GB" w:bidi="ar-SA"/>
        </w:rPr>
      </w:pPr>
      <w:r>
        <w:rPr>
          <w:rFonts w:eastAsiaTheme="minorHAnsi"/>
          <w:lang w:val="en-GB" w:bidi="ar-SA"/>
        </w:rPr>
        <w:t xml:space="preserve">The interface </w:t>
      </w:r>
      <w:r w:rsidR="00DD70FF">
        <w:rPr>
          <w:rFonts w:eastAsiaTheme="minorHAnsi"/>
          <w:lang w:val="en-GB" w:bidi="ar-SA"/>
        </w:rPr>
        <w:t xml:space="preserve">and parameters to the parallel function </w:t>
      </w:r>
      <w:r w:rsidR="00DD70FF" w:rsidRPr="00DD70FF">
        <w:rPr>
          <w:rFonts w:eastAsiaTheme="minorHAnsi"/>
          <w:b/>
          <w:i/>
          <w:lang w:val="en-GB" w:bidi="ar-SA"/>
        </w:rPr>
        <w:t>pRP()</w:t>
      </w:r>
      <w:r w:rsidR="00DD70FF">
        <w:rPr>
          <w:rFonts w:eastAsiaTheme="minorHAnsi"/>
          <w:lang w:val="en-GB" w:bidi="ar-SA"/>
        </w:rPr>
        <w:t xml:space="preserve"> are identical to the serial function </w:t>
      </w:r>
      <w:r w:rsidR="00DD70FF" w:rsidRPr="00793B0C">
        <w:rPr>
          <w:rFonts w:eastAsiaTheme="minorHAnsi"/>
          <w:i/>
          <w:lang w:val="en-GB" w:bidi="ar-SA"/>
        </w:rPr>
        <w:t>RP()</w:t>
      </w:r>
      <w:r w:rsidR="00DD70FF">
        <w:rPr>
          <w:rFonts w:eastAsiaTheme="minorHAnsi"/>
          <w:lang w:val="en-GB" w:bidi="ar-SA"/>
        </w:rPr>
        <w:t>.</w:t>
      </w:r>
    </w:p>
    <w:p w14:paraId="0C89CA30" w14:textId="77777777" w:rsidR="00710060" w:rsidRPr="0086479A" w:rsidRDefault="00DD70FF" w:rsidP="00AD1ED9">
      <w:pPr>
        <w:spacing w:before="0" w:after="0"/>
        <w:rPr>
          <w:rFonts w:ascii="Courier New" w:hAnsi="Courier New" w:cs="Courier New"/>
          <w:iCs w:val="0"/>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pRP</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CE4502" w:rsidRPr="0086479A">
        <w:rPr>
          <w:rFonts w:ascii="Courier New" w:eastAsiaTheme="minorHAnsi" w:hAnsi="Courier New" w:cs="Courier New"/>
          <w:color w:val="3E5D78" w:themeColor="accent2" w:themeShade="80"/>
          <w:sz w:val="22"/>
          <w:szCs w:val="22"/>
          <w:lang w:val="en-GB" w:bidi="ar-SA"/>
        </w:rPr>
        <w:t>data, cl</w:t>
      </w:r>
      <w:r w:rsidRPr="0086479A">
        <w:rPr>
          <w:rFonts w:ascii="Courier New" w:eastAsiaTheme="minorHAnsi" w:hAnsi="Courier New" w:cs="Courier New"/>
          <w:color w:val="3E5D78" w:themeColor="accent2" w:themeShade="80"/>
          <w:sz w:val="22"/>
          <w:szCs w:val="22"/>
          <w:lang w:val="en-GB" w:bidi="ar-SA"/>
        </w:rPr>
        <w:t>, num.perm</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100, logged</w:t>
      </w:r>
      <w:r w:rsidR="00AD1ED9">
        <w:rPr>
          <w:rFonts w:ascii="Courier New" w:eastAsiaTheme="minorHAnsi" w:hAnsi="Courier New" w:cs="Courier New"/>
          <w:color w:val="3E5D78" w:themeColor="accent2" w:themeShade="80"/>
          <w:sz w:val="22"/>
          <w:szCs w:val="22"/>
          <w:lang w:val="en-GB" w:bidi="ar-SA"/>
        </w:rPr>
        <w:t xml:space="preserve"> </w:t>
      </w:r>
      <w:r w:rsidRPr="0086479A">
        <w:rPr>
          <w:rFonts w:ascii="Courier New" w:eastAsiaTheme="minorHAnsi" w:hAnsi="Courier New" w:cs="Courier New"/>
          <w:color w:val="3E5D78" w:themeColor="accent2" w:themeShade="80"/>
          <w:sz w:val="22"/>
          <w:szCs w:val="22"/>
          <w:lang w:val="en-GB" w:bidi="ar-SA"/>
        </w:rPr>
        <w:t>=</w:t>
      </w:r>
      <w:r w:rsidR="00AD1ED9">
        <w:rPr>
          <w:rFonts w:ascii="Courier New" w:eastAsiaTheme="minorHAnsi" w:hAnsi="Courier New" w:cs="Courier New"/>
          <w:color w:val="3E5D78" w:themeColor="accent2" w:themeShade="80"/>
          <w:sz w:val="22"/>
          <w:szCs w:val="22"/>
          <w:lang w:val="en-GB" w:bidi="ar-SA"/>
        </w:rPr>
        <w:t xml:space="preserve"> </w:t>
      </w:r>
      <w:r w:rsidR="00CE4502" w:rsidRPr="0086479A">
        <w:rPr>
          <w:rFonts w:ascii="Courier New" w:eastAsiaTheme="minorHAnsi" w:hAnsi="Courier New" w:cs="Courier New"/>
          <w:color w:val="3E5D78" w:themeColor="accent2" w:themeShade="80"/>
          <w:sz w:val="22"/>
          <w:szCs w:val="22"/>
          <w:lang w:val="en-GB" w:bidi="ar-SA"/>
        </w:rPr>
        <w:t xml:space="preserve">TRUE, </w:t>
      </w:r>
      <w:r w:rsidR="00CE4502" w:rsidRPr="0086479A">
        <w:rPr>
          <w:rFonts w:ascii="Courier New" w:hAnsi="Courier New" w:cs="Courier New"/>
          <w:iCs w:val="0"/>
          <w:color w:val="3E5D78" w:themeColor="accent2" w:themeShade="80"/>
          <w:sz w:val="22"/>
          <w:szCs w:val="22"/>
          <w:lang w:val="en-GB" w:bidi="ar-SA"/>
        </w:rPr>
        <w:t>na.rm</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w:t>
      </w:r>
      <w:r w:rsidR="00AD1ED9">
        <w:rPr>
          <w:rFonts w:ascii="Courier New" w:hAnsi="Courier New" w:cs="Courier New"/>
          <w:iCs w:val="0"/>
          <w:color w:val="3E5D78" w:themeColor="accent2" w:themeShade="80"/>
          <w:sz w:val="22"/>
          <w:szCs w:val="22"/>
          <w:lang w:val="en-GB" w:bidi="ar-SA"/>
        </w:rPr>
        <w:t xml:space="preserve">                                                                                                                                                               </w:t>
      </w:r>
      <w:r w:rsidR="00AD1ED9">
        <w:rPr>
          <w:rFonts w:ascii="Courier New" w:hAnsi="Courier New" w:cs="Courier New"/>
          <w:iCs w:val="0"/>
          <w:color w:val="3E5D78" w:themeColor="accent2" w:themeShade="80"/>
          <w:sz w:val="22"/>
          <w:szCs w:val="22"/>
          <w:lang w:val="en-GB" w:bidi="ar-SA"/>
        </w:rPr>
        <w:tab/>
      </w:r>
      <w:r w:rsidR="00CE4502" w:rsidRPr="0086479A">
        <w:rPr>
          <w:rFonts w:ascii="Courier New" w:hAnsi="Courier New" w:cs="Courier New"/>
          <w:iCs w:val="0"/>
          <w:color w:val="3E5D78" w:themeColor="accent2" w:themeShade="80"/>
          <w:sz w:val="22"/>
          <w:szCs w:val="22"/>
          <w:lang w:val="en-GB" w:bidi="ar-SA"/>
        </w:rPr>
        <w:t>gene.names</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plot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FALSE, rand</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w:t>
      </w:r>
      <w:r w:rsidR="00AD1ED9">
        <w:rPr>
          <w:rFonts w:ascii="Courier New" w:hAnsi="Courier New" w:cs="Courier New"/>
          <w:iCs w:val="0"/>
          <w:color w:val="3E5D78" w:themeColor="accent2" w:themeShade="80"/>
          <w:sz w:val="22"/>
          <w:szCs w:val="22"/>
          <w:lang w:val="en-GB" w:bidi="ar-SA"/>
        </w:rPr>
        <w:t xml:space="preserve"> </w:t>
      </w:r>
      <w:r w:rsidR="00CE4502" w:rsidRPr="0086479A">
        <w:rPr>
          <w:rFonts w:ascii="Courier New" w:hAnsi="Courier New" w:cs="Courier New"/>
          <w:iCs w:val="0"/>
          <w:color w:val="3E5D78" w:themeColor="accent2" w:themeShade="80"/>
          <w:sz w:val="22"/>
          <w:szCs w:val="22"/>
          <w:lang w:val="en-GB" w:bidi="ar-SA"/>
        </w:rPr>
        <w:t>NULL</w:t>
      </w:r>
      <w:r w:rsidR="00AD1ED9">
        <w:rPr>
          <w:rFonts w:ascii="Courier New" w:hAnsi="Courier New" w:cs="Courier New"/>
          <w:iCs w:val="0"/>
          <w:color w:val="3E5D78" w:themeColor="accent2" w:themeShade="80"/>
          <w:sz w:val="22"/>
          <w:szCs w:val="22"/>
          <w:lang w:val="en-GB" w:bidi="ar-SA"/>
        </w:rPr>
        <w:t>, sum = FALSE</w:t>
      </w:r>
      <w:r w:rsidR="00CE4502" w:rsidRPr="0086479A">
        <w:rPr>
          <w:rFonts w:ascii="Courier New" w:hAnsi="Courier New" w:cs="Courier New"/>
          <w:iCs w:val="0"/>
          <w:color w:val="3E5D78" w:themeColor="accent2" w:themeShade="80"/>
          <w:sz w:val="22"/>
          <w:szCs w:val="22"/>
          <w:lang w:val="en-GB" w:bidi="ar-SA"/>
        </w:rPr>
        <w:t>)</w:t>
      </w:r>
    </w:p>
    <w:p w14:paraId="1D1E3801" w14:textId="77777777" w:rsidR="00DD70FF" w:rsidRDefault="00DD70FF" w:rsidP="00222560">
      <w:pPr>
        <w:spacing w:after="0"/>
        <w:rPr>
          <w:rFonts w:eastAsiaTheme="minorHAnsi"/>
          <w:lang w:val="en-GB" w:bidi="ar-SA"/>
        </w:rPr>
      </w:pPr>
      <w:r>
        <w:rPr>
          <w:rFonts w:eastAsiaTheme="minorHAnsi"/>
          <w:lang w:val="en-GB" w:bidi="ar-SA"/>
        </w:rPr>
        <w:t xml:space="preserve">where: </w:t>
      </w:r>
    </w:p>
    <w:p w14:paraId="2B574A6B" w14:textId="77777777" w:rsidR="00DD70FF" w:rsidRDefault="00CB2D1D" w:rsidP="00A06D94">
      <w:pPr>
        <w:pStyle w:val="ListParagraph"/>
        <w:numPr>
          <w:ilvl w:val="0"/>
          <w:numId w:val="2"/>
        </w:numPr>
        <w:spacing w:after="0" w:line="240" w:lineRule="auto"/>
        <w:jc w:val="both"/>
        <w:rPr>
          <w:rFonts w:eastAsiaTheme="minorHAnsi"/>
          <w:lang w:val="en-GB" w:bidi="ar-SA"/>
        </w:rPr>
      </w:pPr>
      <w:r>
        <w:rPr>
          <w:rFonts w:eastAsiaTheme="minorHAnsi"/>
          <w:lang w:val="en-GB" w:bidi="ar-SA"/>
        </w:rPr>
        <w:t>‘d</w:t>
      </w:r>
      <w:r w:rsidR="00DD70FF">
        <w:rPr>
          <w:rFonts w:eastAsiaTheme="minorHAnsi"/>
          <w:lang w:val="en-GB" w:bidi="ar-SA"/>
        </w:rPr>
        <w:t>ata</w:t>
      </w:r>
      <w:r>
        <w:rPr>
          <w:rFonts w:eastAsiaTheme="minorHAnsi"/>
          <w:lang w:val="en-GB" w:bidi="ar-SA"/>
        </w:rPr>
        <w:t>’ is</w:t>
      </w:r>
      <w:r w:rsidR="0061401B">
        <w:rPr>
          <w:rFonts w:eastAsiaTheme="minorHAnsi"/>
          <w:lang w:val="en-GB" w:bidi="ar-SA"/>
        </w:rPr>
        <w:t xml:space="preserve"> the input data matrix.</w:t>
      </w:r>
    </w:p>
    <w:p w14:paraId="4ECEAC5C"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‘c</w:t>
      </w:r>
      <w:r w:rsidR="00DD70FF">
        <w:rPr>
          <w:rFonts w:eastAsiaTheme="minorHAnsi"/>
          <w:lang w:val="en-GB" w:bidi="ar-SA"/>
        </w:rPr>
        <w:t>l</w:t>
      </w:r>
      <w:r>
        <w:rPr>
          <w:rFonts w:eastAsiaTheme="minorHAnsi"/>
          <w:lang w:val="en-GB" w:bidi="ar-SA"/>
        </w:rPr>
        <w:t>’</w:t>
      </w:r>
      <w:r w:rsidR="00E1684E">
        <w:rPr>
          <w:rFonts w:eastAsiaTheme="minorHAnsi"/>
          <w:lang w:val="en-GB" w:bidi="ar-SA"/>
        </w:rPr>
        <w:t xml:space="preserve"> is a vector containing </w:t>
      </w:r>
      <w:r w:rsidR="0061401B">
        <w:rPr>
          <w:rFonts w:eastAsiaTheme="minorHAnsi"/>
          <w:lang w:val="en-GB" w:bidi="ar-SA"/>
        </w:rPr>
        <w:t>the class labels of the samples.</w:t>
      </w:r>
    </w:p>
    <w:p w14:paraId="69B715D1" w14:textId="77777777" w:rsidR="00DD70FF" w:rsidRDefault="00CB2D1D"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w:t>
      </w:r>
      <w:r w:rsidR="00DD70FF">
        <w:rPr>
          <w:rFonts w:eastAsiaTheme="minorHAnsi"/>
          <w:lang w:val="en-GB" w:bidi="ar-SA"/>
        </w:rPr>
        <w:t>um.perm</w:t>
      </w:r>
      <w:r>
        <w:rPr>
          <w:rFonts w:eastAsiaTheme="minorHAnsi"/>
          <w:lang w:val="en-GB" w:bidi="ar-SA"/>
        </w:rPr>
        <w:t>’</w:t>
      </w:r>
      <w:r w:rsidR="00E1684E">
        <w:rPr>
          <w:rFonts w:eastAsiaTheme="minorHAnsi"/>
          <w:lang w:val="en-GB" w:bidi="ar-SA"/>
        </w:rPr>
        <w:t xml:space="preserve"> is an integer for the number of permutations used in the calculation of the n</w:t>
      </w:r>
      <w:r w:rsidR="0011361A">
        <w:rPr>
          <w:rFonts w:eastAsiaTheme="minorHAnsi"/>
          <w:lang w:val="en-GB" w:bidi="ar-SA"/>
        </w:rPr>
        <w:t>ull density. T</w:t>
      </w:r>
      <w:r w:rsidR="0061401B">
        <w:rPr>
          <w:rFonts w:eastAsiaTheme="minorHAnsi"/>
          <w:lang w:val="en-GB" w:bidi="ar-SA"/>
        </w:rPr>
        <w:t xml:space="preserve">he default </w:t>
      </w:r>
      <w:r w:rsidR="0011361A">
        <w:rPr>
          <w:rFonts w:eastAsiaTheme="minorHAnsi"/>
          <w:lang w:val="en-GB" w:bidi="ar-SA"/>
        </w:rPr>
        <w:t xml:space="preserve">value </w:t>
      </w:r>
      <w:r w:rsidR="0061401B">
        <w:rPr>
          <w:rFonts w:eastAsiaTheme="minorHAnsi"/>
          <w:lang w:val="en-GB" w:bidi="ar-SA"/>
        </w:rPr>
        <w:t>is 100.</w:t>
      </w:r>
    </w:p>
    <w:p w14:paraId="2FCCEF4F" w14:textId="77777777" w:rsidR="00E1684E"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‘l</w:t>
      </w:r>
      <w:r w:rsidR="00DD70FF">
        <w:rPr>
          <w:rFonts w:eastAsiaTheme="minorHAnsi"/>
          <w:lang w:val="en-GB" w:bidi="ar-SA"/>
        </w:rPr>
        <w:t>ogged</w:t>
      </w:r>
      <w:r w:rsidR="00CB2D1D">
        <w:rPr>
          <w:rFonts w:eastAsiaTheme="minorHAnsi"/>
          <w:lang w:val="en-GB" w:bidi="ar-SA"/>
        </w:rPr>
        <w:t>’</w:t>
      </w:r>
      <w:r w:rsidR="00E1684E">
        <w:rPr>
          <w:rFonts w:eastAsiaTheme="minorHAnsi"/>
          <w:lang w:val="en-GB" w:bidi="ar-SA"/>
        </w:rPr>
        <w:t xml:space="preserve"> is a boolean indicating wh</w:t>
      </w:r>
      <w:r w:rsidR="004B0FF2">
        <w:rPr>
          <w:rFonts w:eastAsiaTheme="minorHAnsi"/>
          <w:lang w:val="en-GB" w:bidi="ar-SA"/>
        </w:rPr>
        <w:t>ether the data is logged or</w:t>
      </w:r>
      <w:r w:rsidR="0061401B">
        <w:rPr>
          <w:rFonts w:eastAsiaTheme="minorHAnsi"/>
          <w:lang w:val="en-GB" w:bidi="ar-SA"/>
        </w:rPr>
        <w:t xml:space="preserve"> not. The default value is TRUE.</w:t>
      </w:r>
    </w:p>
    <w:p w14:paraId="64057141" w14:textId="77777777" w:rsidR="00DD70FF" w:rsidRDefault="0011361A"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‘na.rm’ is a b</w:t>
      </w:r>
      <w:r w:rsidR="00C352DC">
        <w:rPr>
          <w:rFonts w:eastAsiaTheme="minorHAnsi"/>
          <w:lang w:val="en-GB" w:bidi="ar-SA"/>
        </w:rPr>
        <w:t>oolean indicating whether missing values are to be replaced by the gene-wise mean of the non-missing values and used in computing rank. The default value</w:t>
      </w:r>
      <w:r w:rsidR="0061401B">
        <w:rPr>
          <w:rFonts w:eastAsiaTheme="minorHAnsi"/>
          <w:lang w:val="en-GB" w:bidi="ar-SA"/>
        </w:rPr>
        <w:t xml:space="preserve"> is FALSE.</w:t>
      </w:r>
    </w:p>
    <w:p w14:paraId="3FD6B65C" w14:textId="77777777" w:rsidR="00C352DC" w:rsidRDefault="00C352DC"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‘gene.names’ </w:t>
      </w:r>
      <w:r w:rsidR="001E1754">
        <w:rPr>
          <w:rFonts w:eastAsiaTheme="minorHAnsi"/>
          <w:lang w:val="en-GB" w:bidi="ar-SA"/>
        </w:rPr>
        <w:t>the gene name to be assigned to the estimated percentage of false positive predict</w:t>
      </w:r>
      <w:r w:rsidR="0061401B">
        <w:rPr>
          <w:rFonts w:eastAsiaTheme="minorHAnsi"/>
          <w:lang w:val="en-GB" w:bidi="ar-SA"/>
        </w:rPr>
        <w:t>ions. The default value is NULL.</w:t>
      </w:r>
    </w:p>
    <w:p w14:paraId="2B1EC8E8"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 xml:space="preserve">‘plot’ is a boolean which indicates whether to plot the estimated percentage of false positive predictions against </w:t>
      </w:r>
      <w:r w:rsidR="004B0FF2">
        <w:rPr>
          <w:rFonts w:eastAsiaTheme="minorHAnsi"/>
          <w:lang w:val="en-GB" w:bidi="ar-SA"/>
        </w:rPr>
        <w:t>the rank of each g</w:t>
      </w:r>
      <w:r w:rsidR="0061401B">
        <w:rPr>
          <w:rFonts w:eastAsiaTheme="minorHAnsi"/>
          <w:lang w:val="en-GB" w:bidi="ar-SA"/>
        </w:rPr>
        <w:t>ene. The default value is FALSE.</w:t>
      </w:r>
    </w:p>
    <w:p w14:paraId="570E2BD2" w14:textId="77777777" w:rsidR="001E1754" w:rsidRDefault="001E1754"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‘rand’ is an optional number used as the seed for the rando</w:t>
      </w:r>
      <w:r w:rsidR="004B0FF2">
        <w:rPr>
          <w:rFonts w:eastAsiaTheme="minorHAnsi"/>
          <w:lang w:val="en-GB" w:bidi="ar-SA"/>
        </w:rPr>
        <w:t>m number generator if specified. The default value is NULL.</w:t>
      </w:r>
      <w:r w:rsidR="008C0828">
        <w:rPr>
          <w:rFonts w:eastAsiaTheme="minorHAnsi"/>
          <w:lang w:val="en-GB" w:bidi="ar-SA"/>
        </w:rPr>
        <w:t xml:space="preserve"> </w:t>
      </w:r>
    </w:p>
    <w:p w14:paraId="55B3F253" w14:textId="77777777" w:rsidR="00AD1ED9" w:rsidRDefault="00AD1ED9" w:rsidP="00A06D94">
      <w:pPr>
        <w:pStyle w:val="ListParagraph"/>
        <w:numPr>
          <w:ilvl w:val="0"/>
          <w:numId w:val="2"/>
        </w:numPr>
        <w:spacing w:before="0" w:line="240" w:lineRule="auto"/>
        <w:jc w:val="both"/>
        <w:rPr>
          <w:rFonts w:eastAsiaTheme="minorHAnsi"/>
          <w:lang w:val="en-GB" w:bidi="ar-SA"/>
        </w:rPr>
      </w:pPr>
      <w:r>
        <w:rPr>
          <w:rFonts w:eastAsiaTheme="minorHAnsi"/>
          <w:lang w:val="en-GB" w:bidi="ar-SA"/>
        </w:rPr>
        <w:t>‘sum’ is a Boolean which indicates whether to perform a rank sum analysis.</w:t>
      </w:r>
    </w:p>
    <w:p w14:paraId="73644E97" w14:textId="77777777" w:rsidR="00BF1867" w:rsidRDefault="00BF1867" w:rsidP="00BF1867">
      <w:pPr>
        <w:pStyle w:val="ListParagraph"/>
        <w:spacing w:before="0"/>
        <w:ind w:left="0"/>
        <w:rPr>
          <w:rFonts w:eastAsiaTheme="minorHAnsi"/>
          <w:lang w:val="en-GB" w:bidi="ar-SA"/>
        </w:rPr>
      </w:pPr>
    </w:p>
    <w:p w14:paraId="6A27DB08" w14:textId="77777777" w:rsidR="00222560" w:rsidRDefault="0011361A" w:rsidP="00BF1867">
      <w:pPr>
        <w:pStyle w:val="ListParagraph"/>
        <w:spacing w:before="0"/>
        <w:ind w:left="0"/>
        <w:rPr>
          <w:rFonts w:eastAsiaTheme="minorHAnsi"/>
          <w:lang w:val="en-GB" w:bidi="ar-SA"/>
        </w:rPr>
      </w:pPr>
      <w:r>
        <w:rPr>
          <w:rFonts w:eastAsiaTheme="minorHAnsi"/>
          <w:lang w:val="en-GB" w:bidi="ar-SA"/>
        </w:rPr>
        <w:t>Examples of valid</w:t>
      </w:r>
      <w:r w:rsidR="00BF1867">
        <w:rPr>
          <w:rFonts w:eastAsiaTheme="minorHAnsi"/>
          <w:lang w:val="en-GB" w:bidi="ar-SA"/>
        </w:rPr>
        <w:t xml:space="preserve"> call</w:t>
      </w:r>
      <w:r w:rsidR="00222560">
        <w:rPr>
          <w:rFonts w:eastAsiaTheme="minorHAnsi"/>
          <w:lang w:val="en-GB" w:bidi="ar-SA"/>
        </w:rPr>
        <w:t>s</w:t>
      </w:r>
      <w:r w:rsidR="00BF1867">
        <w:rPr>
          <w:rFonts w:eastAsiaTheme="minorHAnsi"/>
          <w:lang w:val="en-GB" w:bidi="ar-SA"/>
        </w:rPr>
        <w:t xml:space="preserve"> to </w:t>
      </w:r>
      <w:r w:rsidR="00BF1867" w:rsidRPr="009D5B6B">
        <w:rPr>
          <w:rFonts w:eastAsiaTheme="minorHAnsi"/>
          <w:b/>
          <w:i/>
          <w:lang w:val="en-GB" w:bidi="ar-SA"/>
        </w:rPr>
        <w:t>pRP</w:t>
      </w:r>
      <w:r w:rsidR="00222560" w:rsidRPr="009D5B6B">
        <w:rPr>
          <w:rFonts w:eastAsiaTheme="minorHAnsi"/>
          <w:b/>
          <w:i/>
          <w:lang w:val="en-GB" w:bidi="ar-SA"/>
        </w:rPr>
        <w:t>()</w:t>
      </w:r>
      <w:r>
        <w:rPr>
          <w:rFonts w:eastAsiaTheme="minorHAnsi"/>
          <w:b/>
          <w:i/>
          <w:lang w:val="en-GB" w:bidi="ar-SA"/>
        </w:rPr>
        <w:t xml:space="preserve"> </w:t>
      </w:r>
      <w:r w:rsidRPr="0011361A">
        <w:rPr>
          <w:rFonts w:eastAsiaTheme="minorHAnsi"/>
          <w:lang w:val="en-GB" w:bidi="ar-SA"/>
        </w:rPr>
        <w:t>are</w:t>
      </w:r>
      <w:r w:rsidR="00222560" w:rsidRPr="0011361A">
        <w:rPr>
          <w:rFonts w:eastAsiaTheme="minorHAnsi"/>
          <w:lang w:val="en-GB" w:bidi="ar-SA"/>
        </w:rPr>
        <w:t>:</w:t>
      </w:r>
    </w:p>
    <w:p w14:paraId="160ABC91" w14:textId="77777777" w:rsidR="009D5B6B" w:rsidRDefault="009D5B6B" w:rsidP="00BF1867">
      <w:pPr>
        <w:pStyle w:val="ListParagraph"/>
        <w:spacing w:before="0"/>
        <w:ind w:left="0"/>
        <w:rPr>
          <w:rFonts w:eastAsiaTheme="minorHAnsi"/>
          <w:lang w:val="en-GB" w:bidi="ar-SA"/>
        </w:rPr>
      </w:pPr>
    </w:p>
    <w:p w14:paraId="34F0C76A" w14:textId="77777777" w:rsidR="00222560" w:rsidRPr="0086479A"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 logged=FALSE)</w:t>
      </w:r>
    </w:p>
    <w:p w14:paraId="141F04F4" w14:textId="77777777" w:rsidR="003C7E6E" w:rsidRDefault="00222560" w:rsidP="00BF1867">
      <w:pPr>
        <w:pStyle w:val="ListParagraph"/>
        <w:spacing w:before="0"/>
        <w:ind w:left="0"/>
        <w:rPr>
          <w:rFonts w:ascii="Courier New" w:eastAsiaTheme="minorHAnsi" w:hAnsi="Courier New" w:cs="Courier New"/>
          <w:color w:val="3E5D78" w:themeColor="accent2" w:themeShade="80"/>
          <w:sz w:val="22"/>
          <w:szCs w:val="22"/>
          <w:lang w:val="en-GB" w:bidi="ar-SA"/>
        </w:rPr>
      </w:pPr>
      <w:r w:rsidRPr="0086479A">
        <w:rPr>
          <w:rFonts w:ascii="Courier New" w:eastAsiaTheme="minorHAnsi" w:hAnsi="Courier New" w:cs="Courier New"/>
          <w:color w:val="3E5D78" w:themeColor="accent2" w:themeShade="80"/>
          <w:sz w:val="22"/>
          <w:szCs w:val="22"/>
          <w:lang w:val="en-GB" w:bidi="ar-SA"/>
        </w:rPr>
        <w:t>rp &lt;- pRP(data, cl=classes, num.perm=100)</w:t>
      </w:r>
    </w:p>
    <w:p w14:paraId="050DB725" w14:textId="77777777" w:rsidR="00466C9D" w:rsidRDefault="00466C9D" w:rsidP="00A06D94">
      <w:pPr>
        <w:pStyle w:val="Heading3"/>
        <w:numPr>
          <w:ilvl w:val="1"/>
          <w:numId w:val="19"/>
        </w:numPr>
        <w:rPr>
          <w:rFonts w:eastAsiaTheme="minorHAnsi"/>
          <w:sz w:val="24"/>
          <w:szCs w:val="24"/>
          <w:lang w:val="en-GB" w:bidi="ar-SA"/>
        </w:rPr>
      </w:pPr>
      <w:bookmarkStart w:id="36" w:name="_Toc309912584"/>
      <w:bookmarkStart w:id="37" w:name="_Toc217013858"/>
      <w:r>
        <w:rPr>
          <w:rFonts w:eastAsiaTheme="minorHAnsi"/>
          <w:sz w:val="24"/>
          <w:szCs w:val="24"/>
          <w:lang w:val="en-GB" w:bidi="ar-SA"/>
        </w:rPr>
        <w:t>pterminate()</w:t>
      </w:r>
      <w:bookmarkEnd w:id="36"/>
      <w:bookmarkEnd w:id="37"/>
    </w:p>
    <w:p w14:paraId="7A37CA40" w14:textId="77777777" w:rsidR="00E577CD" w:rsidRPr="00E577CD" w:rsidRDefault="00E577CD" w:rsidP="00A33A09">
      <w:pPr>
        <w:pStyle w:val="NoSpacing"/>
        <w:spacing w:after="240"/>
        <w:jc w:val="both"/>
        <w:rPr>
          <w:lang w:val="en-GB" w:bidi="ar-SA"/>
        </w:rPr>
      </w:pPr>
      <w:r>
        <w:rPr>
          <w:lang w:val="en-GB" w:bidi="ar-SA"/>
        </w:rPr>
        <w:t xml:space="preserve">The </w:t>
      </w:r>
      <w:r w:rsidRPr="00BD7736">
        <w:rPr>
          <w:b/>
          <w:i/>
          <w:lang w:val="en-GB" w:bidi="ar-SA"/>
        </w:rPr>
        <w:t>pterminate()</w:t>
      </w:r>
      <w:r>
        <w:rPr>
          <w:lang w:val="en-GB" w:bidi="ar-SA"/>
        </w:rPr>
        <w:t xml:space="preserve"> function </w:t>
      </w:r>
      <w:r w:rsidR="00BD7736">
        <w:rPr>
          <w:lang w:val="en-GB" w:bidi="ar-SA"/>
        </w:rPr>
        <w:t xml:space="preserve">indicates the end of </w:t>
      </w:r>
      <w:r>
        <w:rPr>
          <w:lang w:val="en-GB" w:bidi="ar-SA"/>
        </w:rPr>
        <w:t xml:space="preserve"> the use of the SPRINT library</w:t>
      </w:r>
      <w:r w:rsidR="003C7E6E">
        <w:rPr>
          <w:lang w:val="en-GB" w:bidi="ar-SA"/>
        </w:rPr>
        <w:t>. It terminates the use of MPI and shut down the SPRINT library</w:t>
      </w:r>
      <w:r>
        <w:rPr>
          <w:lang w:val="en-GB" w:bidi="ar-SA"/>
        </w:rPr>
        <w:t>. It is the</w:t>
      </w:r>
      <w:r w:rsidR="00BD7736">
        <w:rPr>
          <w:lang w:val="en-GB" w:bidi="ar-SA"/>
        </w:rPr>
        <w:t>refore the</w:t>
      </w:r>
      <w:r>
        <w:rPr>
          <w:lang w:val="en-GB" w:bidi="ar-SA"/>
        </w:rPr>
        <w:t xml:space="preserve"> last SPRINT </w:t>
      </w:r>
      <w:r w:rsidR="00BD7736">
        <w:rPr>
          <w:lang w:val="en-GB" w:bidi="ar-SA"/>
        </w:rPr>
        <w:t xml:space="preserve">instruction </w:t>
      </w:r>
      <w:r>
        <w:rPr>
          <w:lang w:val="en-GB" w:bidi="ar-SA"/>
        </w:rPr>
        <w:t>to be included</w:t>
      </w:r>
      <w:r w:rsidR="00BD7736">
        <w:rPr>
          <w:lang w:val="en-GB" w:bidi="ar-SA"/>
        </w:rPr>
        <w:t xml:space="preserve"> in a R script using SPRINT. The execution </w:t>
      </w:r>
      <w:r w:rsidR="003C7E6E">
        <w:rPr>
          <w:lang w:val="en-GB" w:bidi="ar-SA"/>
        </w:rPr>
        <w:t xml:space="preserve">of the R script </w:t>
      </w:r>
      <w:r w:rsidR="00BD7736">
        <w:rPr>
          <w:lang w:val="en-GB" w:bidi="ar-SA"/>
        </w:rPr>
        <w:t xml:space="preserve">returns from parallel to serial after </w:t>
      </w:r>
      <w:r w:rsidR="00BD7736" w:rsidRPr="00BD7736">
        <w:rPr>
          <w:b/>
          <w:i/>
          <w:lang w:val="en-GB" w:bidi="ar-SA"/>
        </w:rPr>
        <w:t>pterminate()</w:t>
      </w:r>
      <w:r w:rsidR="00BD7736">
        <w:rPr>
          <w:lang w:val="en-GB" w:bidi="ar-SA"/>
        </w:rPr>
        <w:t xml:space="preserve">. </w:t>
      </w:r>
    </w:p>
    <w:p w14:paraId="4956E1DA" w14:textId="77777777" w:rsidR="00466C9D" w:rsidRDefault="00466C9D" w:rsidP="00A06D94">
      <w:pPr>
        <w:pStyle w:val="Heading3"/>
        <w:numPr>
          <w:ilvl w:val="1"/>
          <w:numId w:val="19"/>
        </w:numPr>
        <w:rPr>
          <w:rFonts w:eastAsiaTheme="minorHAnsi"/>
          <w:sz w:val="24"/>
          <w:szCs w:val="24"/>
          <w:lang w:val="en-GB" w:bidi="ar-SA"/>
        </w:rPr>
      </w:pPr>
      <w:bookmarkStart w:id="38" w:name="_Toc309912585"/>
      <w:bookmarkStart w:id="39" w:name="_Toc217013859"/>
      <w:r>
        <w:rPr>
          <w:rFonts w:eastAsiaTheme="minorHAnsi"/>
          <w:sz w:val="24"/>
          <w:szCs w:val="24"/>
          <w:lang w:val="en-GB" w:bidi="ar-SA"/>
        </w:rPr>
        <w:t>ptest()</w:t>
      </w:r>
      <w:bookmarkEnd w:id="38"/>
      <w:bookmarkEnd w:id="39"/>
    </w:p>
    <w:p w14:paraId="2523318D" w14:textId="77777777" w:rsidR="00312AF9" w:rsidRDefault="00FD63C4" w:rsidP="00312AF9">
      <w:pPr>
        <w:pStyle w:val="NoSpacing"/>
        <w:spacing w:after="240"/>
        <w:jc w:val="both"/>
        <w:rPr>
          <w:lang w:val="en-GB" w:bidi="ar-SA"/>
        </w:rPr>
      </w:pPr>
      <w:r w:rsidRPr="00FD63C4">
        <w:rPr>
          <w:b/>
          <w:i/>
        </w:rPr>
        <w:t>ptest()</w:t>
      </w:r>
      <w:r>
        <w:rPr>
          <w:b/>
          <w:i/>
        </w:rPr>
        <w:t xml:space="preserve"> </w:t>
      </w:r>
      <w:r w:rsidRPr="00FD63C4">
        <w:t>is a</w:t>
      </w:r>
      <w:r>
        <w:rPr>
          <w:b/>
          <w:i/>
        </w:rPr>
        <w:t xml:space="preserve"> </w:t>
      </w:r>
      <w:r>
        <w:t>function that</w:t>
      </w:r>
      <w:r w:rsidRPr="002A7D85">
        <w:t xml:space="preserve"> test the </w:t>
      </w:r>
      <w:r>
        <w:t>correct installation of the SPRINT library</w:t>
      </w:r>
      <w:r w:rsidRPr="002A7D85">
        <w:t>. It simply prints a message identifying each processor in the compute cluster</w:t>
      </w:r>
      <w:r w:rsidR="00312AF9">
        <w:rPr>
          <w:lang w:val="en-GB" w:bidi="ar-SA"/>
        </w:rPr>
        <w:t>.</w:t>
      </w:r>
    </w:p>
    <w:p w14:paraId="5230C164" w14:textId="50DD2F2B" w:rsidR="00312AF9" w:rsidRDefault="00312AF9" w:rsidP="00A06D94">
      <w:pPr>
        <w:pStyle w:val="Heading3"/>
        <w:numPr>
          <w:ilvl w:val="1"/>
          <w:numId w:val="19"/>
        </w:numPr>
        <w:pBdr>
          <w:left w:val="single" w:sz="48" w:space="0" w:color="9FB8CD" w:themeColor="accent2"/>
        </w:pBdr>
        <w:rPr>
          <w:rFonts w:eastAsiaTheme="minorHAnsi"/>
          <w:sz w:val="24"/>
          <w:szCs w:val="24"/>
          <w:lang w:val="en-GB" w:bidi="ar-SA"/>
        </w:rPr>
      </w:pPr>
      <w:bookmarkStart w:id="40" w:name="_Toc217013860"/>
      <w:bookmarkStart w:id="41" w:name="_Toc309912586"/>
      <w:r>
        <w:rPr>
          <w:rFonts w:eastAsiaTheme="minorHAnsi"/>
          <w:sz w:val="24"/>
          <w:szCs w:val="24"/>
          <w:lang w:val="en-GB" w:bidi="ar-SA"/>
        </w:rPr>
        <w:t>Performance</w:t>
      </w:r>
      <w:bookmarkEnd w:id="40"/>
      <w:bookmarkEnd w:id="41"/>
    </w:p>
    <w:p w14:paraId="33780AFF" w14:textId="77777777" w:rsidR="00312AF9" w:rsidRDefault="00312AF9" w:rsidP="00257D12">
      <w:pPr>
        <w:spacing w:line="240" w:lineRule="auto"/>
        <w:jc w:val="both"/>
        <w:rPr>
          <w:lang w:val="en-GB" w:bidi="ar-SA"/>
        </w:rPr>
      </w:pPr>
      <w:r>
        <w:rPr>
          <w:lang w:val="en-GB" w:bidi="ar-SA"/>
        </w:rPr>
        <w:t>SPRINT parallel functions run on multiple processors reducing the time taken for th</w:t>
      </w:r>
      <w:r w:rsidR="002107D7">
        <w:rPr>
          <w:lang w:val="en-GB" w:bidi="ar-SA"/>
        </w:rPr>
        <w:t>e calculation to complete. Note</w:t>
      </w:r>
      <w:r>
        <w:rPr>
          <w:lang w:val="en-GB" w:bidi="ar-SA"/>
        </w:rPr>
        <w:t xml:space="preserve"> that the speed-up depends on the function</w:t>
      </w:r>
      <w:r w:rsidR="002107D7">
        <w:rPr>
          <w:lang w:val="en-GB" w:bidi="ar-SA"/>
        </w:rPr>
        <w:t xml:space="preserve">. In particular, the performances of </w:t>
      </w:r>
      <w:r w:rsidR="002107D7" w:rsidRPr="0023682C">
        <w:rPr>
          <w:b/>
          <w:i/>
          <w:lang w:val="en-GB" w:bidi="ar-SA"/>
        </w:rPr>
        <w:t>papply()</w:t>
      </w:r>
      <w:r w:rsidR="002107D7">
        <w:rPr>
          <w:lang w:val="en-GB" w:bidi="ar-SA"/>
        </w:rPr>
        <w:t xml:space="preserve"> depends on the complexity of the function to be applied. As a rule of thumb, the higher the complexity of the function, the higher the performances gain. </w:t>
      </w:r>
      <w:r w:rsidR="00257D12">
        <w:rPr>
          <w:lang w:val="en-GB" w:bidi="ar-SA"/>
        </w:rPr>
        <w:t xml:space="preserve"> The speed-up </w:t>
      </w:r>
      <w:r>
        <w:rPr>
          <w:lang w:val="en-GB" w:bidi="ar-SA"/>
        </w:rPr>
        <w:t xml:space="preserve">also </w:t>
      </w:r>
      <w:r w:rsidR="00257D12">
        <w:rPr>
          <w:lang w:val="en-GB" w:bidi="ar-SA"/>
        </w:rPr>
        <w:t xml:space="preserve">depends </w:t>
      </w:r>
      <w:r>
        <w:rPr>
          <w:lang w:val="en-GB" w:bidi="ar-SA"/>
        </w:rPr>
        <w:t>on the size of the data set being analyzed. A small data set will show no speed-up on 3 or more processors. However, tests on larger data sets have shown an almost perfect scaling for up to 512 cores.</w:t>
      </w:r>
      <w:r w:rsidR="002107D7">
        <w:rPr>
          <w:lang w:val="en-GB" w:bidi="ar-SA"/>
        </w:rPr>
        <w:t xml:space="preserve"> </w:t>
      </w:r>
    </w:p>
    <w:p w14:paraId="1F4AA12B" w14:textId="77777777" w:rsidR="00312AF9" w:rsidRPr="002107D7" w:rsidRDefault="006D69B1" w:rsidP="00A06D94">
      <w:pPr>
        <w:pStyle w:val="Heading2"/>
        <w:numPr>
          <w:ilvl w:val="0"/>
          <w:numId w:val="19"/>
        </w:numPr>
        <w:spacing w:after="240"/>
        <w:rPr>
          <w:i w:val="0"/>
        </w:rPr>
      </w:pPr>
      <w:bookmarkStart w:id="42" w:name="_Toc309912587"/>
      <w:bookmarkStart w:id="43" w:name="_Toc217013861"/>
      <w:r>
        <w:rPr>
          <w:i w:val="0"/>
        </w:rPr>
        <w:t>Troubleshooting</w:t>
      </w:r>
      <w:bookmarkEnd w:id="42"/>
      <w:bookmarkEnd w:id="43"/>
    </w:p>
    <w:p w14:paraId="0D15C1DF" w14:textId="77777777" w:rsidR="00312AF9" w:rsidRDefault="00312AF9" w:rsidP="002107D7">
      <w:pPr>
        <w:pStyle w:val="NoSpacing"/>
        <w:spacing w:after="240"/>
        <w:jc w:val="both"/>
        <w:rPr>
          <w:lang w:val="en-GB" w:bidi="ar-SA"/>
        </w:rPr>
      </w:pPr>
      <w:r>
        <w:rPr>
          <w:lang w:val="en-GB" w:bidi="ar-SA"/>
        </w:rPr>
        <w:t xml:space="preserve">Know issues in open MPI result in unreliable results when running </w:t>
      </w:r>
      <w:r w:rsidRPr="002107D7">
        <w:rPr>
          <w:b/>
          <w:i/>
          <w:lang w:val="en-GB" w:bidi="ar-SA"/>
        </w:rPr>
        <w:t>pcor()</w:t>
      </w:r>
      <w:r>
        <w:rPr>
          <w:lang w:val="en-GB" w:bidi="ar-SA"/>
        </w:rPr>
        <w:t xml:space="preserve"> on mor</w:t>
      </w:r>
      <w:r w:rsidR="002107D7">
        <w:rPr>
          <w:lang w:val="en-GB" w:bidi="ar-SA"/>
        </w:rPr>
        <w:t xml:space="preserve">e than one node, see section </w:t>
      </w:r>
      <w:r w:rsidR="000712BB">
        <w:rPr>
          <w:lang w:val="en-GB" w:bidi="ar-SA"/>
        </w:rPr>
        <w:fldChar w:fldCharType="begin"/>
      </w:r>
      <w:r w:rsidR="002107D7">
        <w:rPr>
          <w:lang w:val="en-GB" w:bidi="ar-SA"/>
        </w:rPr>
        <w:instrText xml:space="preserve"> REF _Ref309301233 \r \h </w:instrText>
      </w:r>
      <w:r w:rsidR="000712BB">
        <w:rPr>
          <w:lang w:val="en-GB" w:bidi="ar-SA"/>
        </w:rPr>
      </w:r>
      <w:r w:rsidR="000712BB">
        <w:rPr>
          <w:lang w:val="en-GB" w:bidi="ar-SA"/>
        </w:rPr>
        <w:fldChar w:fldCharType="separate"/>
      </w:r>
      <w:r w:rsidR="004F7587">
        <w:rPr>
          <w:b/>
          <w:lang w:val="en-GB" w:bidi="ar-SA"/>
        </w:rPr>
        <w:t>Error! Reference source not found.</w:t>
      </w:r>
      <w:r w:rsidR="000712BB">
        <w:rPr>
          <w:lang w:val="en-GB" w:bidi="ar-SA"/>
        </w:rPr>
        <w:fldChar w:fldCharType="end"/>
      </w:r>
      <w:r>
        <w:rPr>
          <w:lang w:val="en-GB" w:bidi="ar-SA"/>
        </w:rPr>
        <w:t>. Sometimes the result matrix will be wrong. The symptoms for this issue are entire columns of zero (0) values and</w:t>
      </w:r>
      <w:r w:rsidR="002107D7">
        <w:rPr>
          <w:lang w:val="en-GB" w:bidi="ar-SA"/>
        </w:rPr>
        <w:t xml:space="preserve"> </w:t>
      </w:r>
      <w:r>
        <w:rPr>
          <w:lang w:val="en-GB" w:bidi="ar-SA"/>
        </w:rPr>
        <w:t xml:space="preserve">data shifted towards the right, especially the expected diagonal line of one (1) values.  </w:t>
      </w:r>
    </w:p>
    <w:p w14:paraId="0C014AEA" w14:textId="12650957" w:rsidR="004B2833" w:rsidRDefault="004B2833" w:rsidP="004B2833">
      <w:pPr>
        <w:pStyle w:val="Heading3"/>
        <w:rPr>
          <w:lang w:val="en-GB"/>
        </w:rPr>
      </w:pPr>
      <w:bookmarkStart w:id="44" w:name="_Toc217013862"/>
      <w:r>
        <w:rPr>
          <w:lang w:val="en-GB"/>
        </w:rPr>
        <w:t>C compiler not found error on Mac</w:t>
      </w:r>
      <w:bookmarkEnd w:id="44"/>
    </w:p>
    <w:p w14:paraId="28A39D6B" w14:textId="77777777" w:rsidR="004B2833" w:rsidRPr="005D301F" w:rsidRDefault="004B2833" w:rsidP="004B2833">
      <w:pPr>
        <w:pStyle w:val="Heading6"/>
      </w:pPr>
      <w:r>
        <w:t>Error message:</w:t>
      </w:r>
    </w:p>
    <w:p w14:paraId="27DAE45E" w14:textId="77777777" w:rsidR="004B2833" w:rsidRPr="005D301F" w:rsidRDefault="004B2833" w:rsidP="004B2833">
      <w:r w:rsidRPr="005D301F">
        <w:t>configure: error: no acceptable C compiler found in $PATH</w:t>
      </w:r>
    </w:p>
    <w:p w14:paraId="1377C377" w14:textId="77777777" w:rsidR="004B2833" w:rsidRPr="005D301F" w:rsidRDefault="004B2833" w:rsidP="004B2833">
      <w:r w:rsidRPr="005D301F">
        <w:t>See `config.log' for more details.</w:t>
      </w:r>
    </w:p>
    <w:p w14:paraId="7492737C" w14:textId="77777777" w:rsidR="004B2833" w:rsidRDefault="004B2833" w:rsidP="004B2833">
      <w:r w:rsidRPr="005D301F">
        <w:t>ERROR: configuration failed for package ?sprint?</w:t>
      </w:r>
    </w:p>
    <w:p w14:paraId="31655249" w14:textId="77777777" w:rsidR="004B2833" w:rsidRDefault="004B2833" w:rsidP="004B2833">
      <w:pPr>
        <w:pStyle w:val="Heading6"/>
        <w:rPr>
          <w:lang w:val="en-GB"/>
        </w:rPr>
      </w:pPr>
      <w:r w:rsidRPr="00CC67F6">
        <w:t>Solution</w:t>
      </w:r>
      <w:r>
        <w:rPr>
          <w:lang w:val="en-GB"/>
        </w:rPr>
        <w:t>:</w:t>
      </w:r>
    </w:p>
    <w:p w14:paraId="17128646" w14:textId="047C5C4C" w:rsidR="004B2833" w:rsidRPr="00031A5D" w:rsidRDefault="004B2833" w:rsidP="004B2833">
      <w:r>
        <w:t>You need to install Xcode command line tools, if using a Mac.</w:t>
      </w:r>
    </w:p>
    <w:p w14:paraId="3CB5F768" w14:textId="77777777" w:rsidR="004B2833" w:rsidRPr="005D301F" w:rsidRDefault="004B2833" w:rsidP="004B2833"/>
    <w:p w14:paraId="2BE131AA" w14:textId="77777777" w:rsidR="004B2833" w:rsidRDefault="004B2833" w:rsidP="004B2833">
      <w:pPr>
        <w:pStyle w:val="Heading3"/>
      </w:pPr>
      <w:bookmarkStart w:id="45" w:name="_Toc217013863"/>
      <w:r>
        <w:rPr>
          <w:lang w:val="en-GB"/>
        </w:rPr>
        <w:t>OpenMP error</w:t>
      </w:r>
      <w:bookmarkEnd w:id="45"/>
      <w:r w:rsidRPr="00FB4399">
        <w:t xml:space="preserve"> </w:t>
      </w:r>
    </w:p>
    <w:p w14:paraId="793B1B46" w14:textId="77777777" w:rsidR="004B2833" w:rsidRDefault="004B2833" w:rsidP="00483A8A">
      <w:pPr>
        <w:pStyle w:val="Heading6"/>
      </w:pPr>
      <w:r w:rsidRPr="00183ECE">
        <w:t>Error message:</w:t>
      </w:r>
    </w:p>
    <w:p w14:paraId="6B92486F" w14:textId="50676E0B" w:rsidR="004B2833" w:rsidRPr="00FB4399" w:rsidRDefault="004B2833" w:rsidP="004B2833">
      <w:r w:rsidRPr="00FB4399">
        <w:t>dlopen(libmpi.so.0, 9): image not found</w:t>
      </w:r>
    </w:p>
    <w:p w14:paraId="65F1BBD7" w14:textId="77777777" w:rsidR="004B2833" w:rsidRPr="00FB4399" w:rsidRDefault="004B2833" w:rsidP="004B2833">
      <w:r w:rsidRPr="00FB4399">
        <w:t>*** The MPI_comm_size() function was called before MPI_INIT was invoked.</w:t>
      </w:r>
    </w:p>
    <w:p w14:paraId="05C00824" w14:textId="77777777" w:rsidR="004B2833" w:rsidRPr="00FB4399" w:rsidRDefault="004B2833" w:rsidP="004B2833">
      <w:r w:rsidRPr="00FB4399">
        <w:t>*** This is disallowed by the MPI standard.</w:t>
      </w:r>
    </w:p>
    <w:p w14:paraId="3305092C" w14:textId="77777777" w:rsidR="004B2833" w:rsidRPr="00FB4399" w:rsidRDefault="004B2833" w:rsidP="004B2833">
      <w:r w:rsidRPr="00FB4399">
        <w:t>*** Your MPI job will now abort.</w:t>
      </w:r>
    </w:p>
    <w:p w14:paraId="633DAA62" w14:textId="77777777" w:rsidR="004B2833" w:rsidRPr="00FB4399" w:rsidRDefault="004B2833" w:rsidP="004B2833">
      <w:r w:rsidRPr="00FB4399">
        <w:t>Local abort before MPI_INIT completed successfully; not able to aggregate error messages, and not able to guarantee that all other processes were killed!</w:t>
      </w:r>
    </w:p>
    <w:p w14:paraId="4FBE63CB" w14:textId="77777777" w:rsidR="004B2833" w:rsidRPr="00183ECE" w:rsidRDefault="004B2833" w:rsidP="004B2833">
      <w:r w:rsidRPr="00FB4399">
        <w:t>ERROR: loading failed</w:t>
      </w:r>
    </w:p>
    <w:p w14:paraId="560735B1" w14:textId="77777777" w:rsidR="004B2833" w:rsidRDefault="004B2833" w:rsidP="004B2833">
      <w:pPr>
        <w:pStyle w:val="Heading6"/>
        <w:rPr>
          <w:lang w:val="en-GB"/>
        </w:rPr>
      </w:pPr>
      <w:r w:rsidRPr="00CC67F6">
        <w:t>Solution</w:t>
      </w:r>
      <w:r>
        <w:rPr>
          <w:lang w:val="en-GB"/>
        </w:rPr>
        <w:t>:</w:t>
      </w:r>
    </w:p>
    <w:p w14:paraId="6DA3A40F" w14:textId="77777777" w:rsidR="004B2833" w:rsidRPr="0025201F" w:rsidRDefault="004B2833" w:rsidP="004B2833">
      <w:pPr>
        <w:rPr>
          <w:rFonts w:ascii="Courier New" w:hAnsi="Courier New" w:cs="Courier New"/>
        </w:rPr>
      </w:pPr>
      <w:r>
        <w:t>Install MPICH2 instead of OpenMP, following the MPI instructions in the Pre-requisites section. Make sure that MPICH2 is set as the default (</w:t>
      </w:r>
      <w:r w:rsidRPr="00031A5D">
        <w:rPr>
          <w:rFonts w:ascii="Courier New" w:hAnsi="Courier New" w:cs="Courier New"/>
        </w:rPr>
        <w:t>mpicc -v</w:t>
      </w:r>
      <w:r>
        <w:t>).</w:t>
      </w:r>
    </w:p>
    <w:p w14:paraId="39D9CEB5" w14:textId="77777777" w:rsidR="004B2833" w:rsidRDefault="004B2833" w:rsidP="004B2833">
      <w:pPr>
        <w:pStyle w:val="Heading3"/>
      </w:pPr>
      <w:bookmarkStart w:id="46" w:name="_Toc217013864"/>
      <w:r>
        <w:t>No MPI Error</w:t>
      </w:r>
      <w:bookmarkEnd w:id="46"/>
    </w:p>
    <w:p w14:paraId="73DBC7F3" w14:textId="77777777" w:rsidR="004B2833" w:rsidRPr="00183ECE" w:rsidRDefault="004B2833" w:rsidP="00483A8A">
      <w:pPr>
        <w:pStyle w:val="Heading6"/>
      </w:pPr>
      <w:r w:rsidRPr="00183ECE">
        <w:t>Error message:</w:t>
      </w:r>
    </w:p>
    <w:p w14:paraId="51929915" w14:textId="77777777" w:rsidR="004B2833" w:rsidRPr="00183ECE" w:rsidRDefault="004B2833" w:rsidP="004B2833">
      <w:r w:rsidRPr="00183ECE">
        <w:t>configure: error: "Unable to detect MPI compiler. Please use --with-wrapper-script option"</w:t>
      </w:r>
    </w:p>
    <w:p w14:paraId="00079260" w14:textId="77777777" w:rsidR="004B2833" w:rsidRDefault="004B2833" w:rsidP="004B2833">
      <w:pPr>
        <w:pStyle w:val="Heading6"/>
        <w:rPr>
          <w:lang w:val="en-GB"/>
        </w:rPr>
      </w:pPr>
      <w:r w:rsidRPr="00CC67F6">
        <w:t>Solution</w:t>
      </w:r>
      <w:r>
        <w:rPr>
          <w:lang w:val="en-GB"/>
        </w:rPr>
        <w:t>:</w:t>
      </w:r>
    </w:p>
    <w:p w14:paraId="3D8714E3" w14:textId="77777777" w:rsidR="004B2833" w:rsidRDefault="004B2833" w:rsidP="004B2833">
      <w:r>
        <w:t>Intstall MPI as described in the Pre-requisites section above.</w:t>
      </w:r>
    </w:p>
    <w:p w14:paraId="02392229" w14:textId="774A86F4" w:rsidR="004B2833" w:rsidRDefault="004B2833" w:rsidP="004B2833">
      <w:pPr>
        <w:pStyle w:val="Heading3"/>
      </w:pPr>
      <w:bookmarkStart w:id="47" w:name="_Toc217013865"/>
      <w:r>
        <w:t>Wrong architecture error</w:t>
      </w:r>
      <w:bookmarkEnd w:id="47"/>
      <w:r w:rsidR="00607082">
        <w:t xml:space="preserve"> on Mac</w:t>
      </w:r>
    </w:p>
    <w:p w14:paraId="64E029E7" w14:textId="77777777" w:rsidR="004B2833" w:rsidRPr="00183ECE" w:rsidRDefault="004B2833" w:rsidP="00483A8A">
      <w:pPr>
        <w:pStyle w:val="Heading6"/>
      </w:pPr>
      <w:r w:rsidRPr="00183ECE">
        <w:t>Error message:</w:t>
      </w:r>
    </w:p>
    <w:p w14:paraId="06B466CE" w14:textId="77777777" w:rsidR="004B2833" w:rsidRPr="00183ECE" w:rsidRDefault="004B2833" w:rsidP="004B2833">
      <w:r w:rsidRPr="00183ECE">
        <w:t>Error in dyn.load(file, DLLpath = DLLpath, ...) :</w:t>
      </w:r>
    </w:p>
    <w:p w14:paraId="51D895D2" w14:textId="77777777" w:rsidR="004B2833" w:rsidRPr="00183ECE" w:rsidRDefault="004B2833" w:rsidP="004B2833">
      <w:r w:rsidRPr="00183ECE">
        <w:t> unable to load shared object '/Library/Frameworks/R.framework/Versions/2.14/Resources/library/sprint/libs/i386/sprint.so':</w:t>
      </w:r>
    </w:p>
    <w:p w14:paraId="7CF880D6" w14:textId="77777777" w:rsidR="004B2833" w:rsidRPr="00183ECE" w:rsidRDefault="004B2833" w:rsidP="004B2833">
      <w:r w:rsidRPr="00183ECE">
        <w:t> dlopen(/Library/Frameworks/R.framework/Versions/2.14/Resources/library/sprint/libs/i386/sprint.so, 6): no suitable image found.  Did find:</w:t>
      </w:r>
    </w:p>
    <w:p w14:paraId="647392FE" w14:textId="77777777" w:rsidR="004B2833" w:rsidRPr="00183ECE" w:rsidRDefault="004B2833" w:rsidP="004B2833">
      <w:r w:rsidRPr="00183ECE">
        <w:tab/>
        <w:t>/Library/Frameworks/R.framework/Versions/2.14/Resources/library/sprint/libs/i386/sprint.so: mach-o, but wrong architecture</w:t>
      </w:r>
    </w:p>
    <w:p w14:paraId="40DB00DA" w14:textId="77777777" w:rsidR="004B2833" w:rsidRPr="00183ECE" w:rsidRDefault="004B2833" w:rsidP="004B2833">
      <w:r w:rsidRPr="00183ECE">
        <w:t>Error: loading failed</w:t>
      </w:r>
    </w:p>
    <w:p w14:paraId="2CBC7839" w14:textId="77777777" w:rsidR="004B2833" w:rsidRPr="00183ECE" w:rsidRDefault="004B2833" w:rsidP="004B2833">
      <w:r w:rsidRPr="00183ECE">
        <w:t>Execution halted</w:t>
      </w:r>
    </w:p>
    <w:p w14:paraId="555CF20E" w14:textId="77777777" w:rsidR="004B2833" w:rsidRDefault="004B2833" w:rsidP="004B2833">
      <w:r w:rsidRPr="00183ECE">
        <w:t>ERROR: loading failed</w:t>
      </w:r>
    </w:p>
    <w:p w14:paraId="69BEEAA2" w14:textId="77777777" w:rsidR="004B2833" w:rsidRDefault="004B2833" w:rsidP="004B2833">
      <w:pPr>
        <w:pStyle w:val="Heading6"/>
        <w:rPr>
          <w:lang w:val="en-GB"/>
        </w:rPr>
      </w:pPr>
      <w:r w:rsidRPr="00CC67F6">
        <w:t>Solution</w:t>
      </w:r>
      <w:r>
        <w:rPr>
          <w:lang w:val="en-GB"/>
        </w:rPr>
        <w:t>:</w:t>
      </w:r>
    </w:p>
    <w:p w14:paraId="5C3C4A1A" w14:textId="77777777" w:rsidR="004B2833" w:rsidRPr="00183ECE" w:rsidRDefault="004B2833" w:rsidP="004B2833">
      <w:r>
        <w:t>Add the correct arch flag for your system (alternatives include x86_64, i386, ppc) as follows.</w:t>
      </w:r>
    </w:p>
    <w:p w14:paraId="0FF3ADF3" w14:textId="77777777" w:rsidR="004B2833" w:rsidRPr="00183ECE" w:rsidRDefault="004B2833" w:rsidP="004B2833">
      <w:pPr>
        <w:rPr>
          <w:rFonts w:ascii="Courier New" w:hAnsi="Courier New" w:cs="Courier New"/>
        </w:rPr>
      </w:pPr>
      <w:r w:rsidRPr="00183ECE">
        <w:rPr>
          <w:rFonts w:ascii="Courier New" w:hAnsi="Courier New" w:cs="Courier New"/>
        </w:rPr>
        <w:t xml:space="preserve">&gt; R --arch=x86_64 CMD INSTALL </w:t>
      </w:r>
      <w:r w:rsidRPr="00031A5D">
        <w:rPr>
          <w:rFonts w:ascii="Courier New" w:hAnsi="Courier New" w:cs="Courier New"/>
        </w:rPr>
        <w:t>sprint_1.0.4.tar.gz</w:t>
      </w:r>
    </w:p>
    <w:p w14:paraId="30677507" w14:textId="77777777" w:rsidR="004B2833" w:rsidRDefault="004B2833" w:rsidP="002107D7">
      <w:pPr>
        <w:pStyle w:val="NoSpacing"/>
        <w:spacing w:after="240"/>
        <w:jc w:val="both"/>
        <w:rPr>
          <w:lang w:val="en-GB" w:bidi="ar-SA"/>
        </w:rPr>
      </w:pPr>
    </w:p>
    <w:p w14:paraId="16BB33EC" w14:textId="77777777" w:rsidR="002107D7" w:rsidRPr="002107D7" w:rsidRDefault="002107D7" w:rsidP="00A06D94">
      <w:pPr>
        <w:pStyle w:val="Heading2"/>
        <w:numPr>
          <w:ilvl w:val="0"/>
          <w:numId w:val="19"/>
        </w:numPr>
        <w:spacing w:after="240"/>
        <w:rPr>
          <w:i w:val="0"/>
        </w:rPr>
      </w:pPr>
      <w:bookmarkStart w:id="48" w:name="_Toc309912588"/>
      <w:bookmarkStart w:id="49" w:name="_Toc217013866"/>
      <w:r>
        <w:rPr>
          <w:i w:val="0"/>
          <w:lang w:val="en-GB" w:bidi="ar-SA"/>
        </w:rPr>
        <w:t>Configuration of s</w:t>
      </w:r>
      <w:r w:rsidRPr="002107D7">
        <w:rPr>
          <w:i w:val="0"/>
          <w:lang w:val="en-GB" w:bidi="ar-SA"/>
        </w:rPr>
        <w:t>ystems used to test SPRINT</w:t>
      </w:r>
      <w:bookmarkEnd w:id="48"/>
      <w:bookmarkEnd w:id="49"/>
    </w:p>
    <w:p w14:paraId="26C3A925" w14:textId="77777777" w:rsidR="00312AF9" w:rsidRDefault="00106997" w:rsidP="00106997">
      <w:pPr>
        <w:pStyle w:val="NoSpacing"/>
        <w:jc w:val="both"/>
        <w:rPr>
          <w:lang w:val="en-GB" w:bidi="ar-SA"/>
        </w:rPr>
      </w:pPr>
      <w:r>
        <w:rPr>
          <w:lang w:val="en-GB" w:bidi="ar-SA"/>
        </w:rPr>
        <w:t>SPRINT</w:t>
      </w:r>
      <w:r w:rsidR="00312AF9">
        <w:rPr>
          <w:lang w:val="en-GB" w:bidi="ar-SA"/>
        </w:rPr>
        <w:t xml:space="preserve"> has been developed and tested on an internal cluster, Ness</w:t>
      </w:r>
      <w:r>
        <w:rPr>
          <w:lang w:val="en-GB" w:bidi="ar-SA"/>
        </w:rPr>
        <w:t xml:space="preserve"> </w:t>
      </w:r>
      <w:r w:rsidR="00312AF9">
        <w:rPr>
          <w:lang w:val="en-GB" w:bidi="ar-SA"/>
        </w:rPr>
        <w:t>(</w:t>
      </w:r>
      <w:hyperlink r:id="rId19" w:history="1">
        <w:r w:rsidR="00312AF9" w:rsidRPr="00106997">
          <w:rPr>
            <w:rStyle w:val="Hyperlink"/>
            <w:lang w:val="en-GB" w:bidi="ar-SA"/>
          </w:rPr>
          <w:t>http://www.epcc.ed.ac.uk/facilities/ness/</w:t>
        </w:r>
      </w:hyperlink>
      <w:r w:rsidR="00312AF9">
        <w:rPr>
          <w:lang w:val="en-GB" w:bidi="ar-SA"/>
        </w:rPr>
        <w:t>), a local cluster, ECDF</w:t>
      </w:r>
      <w:r>
        <w:rPr>
          <w:lang w:val="en-GB" w:bidi="ar-SA"/>
        </w:rPr>
        <w:t xml:space="preserve"> </w:t>
      </w:r>
      <w:r w:rsidR="00312AF9">
        <w:rPr>
          <w:lang w:val="en-GB" w:bidi="ar-SA"/>
        </w:rPr>
        <w:t>(</w:t>
      </w:r>
      <w:hyperlink r:id="rId20" w:history="1">
        <w:r w:rsidR="00312AF9" w:rsidRPr="00106997">
          <w:rPr>
            <w:rStyle w:val="Hyperlink"/>
            <w:lang w:val="en-GB" w:bidi="ar-SA"/>
          </w:rPr>
          <w:t>http://www.ecdf.ed.ac.uk/</w:t>
        </w:r>
      </w:hyperlink>
      <w:r w:rsidR="00312AF9">
        <w:rPr>
          <w:lang w:val="en-GB" w:bidi="ar-SA"/>
        </w:rPr>
        <w:t>) and on the UK national supercomputing service, HECToR (</w:t>
      </w:r>
      <w:hyperlink r:id="rId21" w:history="1">
        <w:r w:rsidR="00312AF9" w:rsidRPr="00106997">
          <w:rPr>
            <w:rStyle w:val="Hyperlink"/>
            <w:lang w:val="en-GB" w:bidi="ar-SA"/>
          </w:rPr>
          <w:t>http://www.hector.ac.uk/</w:t>
        </w:r>
      </w:hyperlink>
      <w:r w:rsidR="00312AF9">
        <w:rPr>
          <w:lang w:val="en-GB" w:bidi="ar-SA"/>
        </w:rPr>
        <w:t>).</w:t>
      </w:r>
    </w:p>
    <w:p w14:paraId="3B3CC410" w14:textId="77777777" w:rsidR="00312AF9" w:rsidRDefault="00312AF9" w:rsidP="0011673A">
      <w:pPr>
        <w:pStyle w:val="NoSpacing"/>
        <w:spacing w:after="240"/>
        <w:rPr>
          <w:lang w:val="en-GB" w:bidi="ar-SA"/>
        </w:rPr>
      </w:pPr>
      <w:r>
        <w:rPr>
          <w:lang w:val="en-GB" w:bidi="ar-SA"/>
        </w:rPr>
        <w:t>The setup and version details are listed below</w:t>
      </w:r>
      <w:r w:rsidR="0011673A">
        <w:rPr>
          <w:lang w:val="en-GB" w:bidi="ar-SA"/>
        </w:rPr>
        <w:t>.</w:t>
      </w:r>
    </w:p>
    <w:p w14:paraId="253A6890" w14:textId="77777777" w:rsidR="0011673A" w:rsidRDefault="0011673A" w:rsidP="00A06D94">
      <w:pPr>
        <w:pStyle w:val="Heading3"/>
        <w:numPr>
          <w:ilvl w:val="1"/>
          <w:numId w:val="19"/>
        </w:numPr>
        <w:pBdr>
          <w:left w:val="single" w:sz="48" w:space="0" w:color="9FB8CD" w:themeColor="accent2"/>
        </w:pBdr>
        <w:rPr>
          <w:rFonts w:eastAsiaTheme="minorHAnsi"/>
          <w:sz w:val="24"/>
          <w:szCs w:val="24"/>
          <w:lang w:val="en-GB" w:bidi="ar-SA"/>
        </w:rPr>
      </w:pPr>
      <w:bookmarkStart w:id="50" w:name="_Toc309912589"/>
      <w:bookmarkStart w:id="51" w:name="_Toc217013867"/>
      <w:r>
        <w:rPr>
          <w:rFonts w:eastAsiaTheme="minorHAnsi"/>
          <w:sz w:val="24"/>
          <w:szCs w:val="24"/>
          <w:lang w:val="en-GB" w:bidi="ar-SA"/>
        </w:rPr>
        <w:t>Internal cluster</w:t>
      </w:r>
      <w:bookmarkEnd w:id="50"/>
      <w:bookmarkEnd w:id="51"/>
    </w:p>
    <w:p w14:paraId="4CCA327B" w14:textId="77777777" w:rsidR="00312AF9" w:rsidRDefault="00312AF9" w:rsidP="00312AF9">
      <w:pPr>
        <w:pStyle w:val="NoSpacing"/>
        <w:rPr>
          <w:lang w:val="en-GB" w:bidi="ar-SA"/>
        </w:rPr>
      </w:pPr>
      <w:r>
        <w:rPr>
          <w:lang w:val="en-GB" w:bidi="ar-SA"/>
        </w:rPr>
        <w:t>Tested and working using MPICH2 1.0.7, gcc 4.1.2 and R 2.12.1</w:t>
      </w:r>
    </w:p>
    <w:p w14:paraId="03FF6E2E" w14:textId="77777777" w:rsid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 xml:space="preserve">[user@ness ~]$ uname </w:t>
      </w:r>
      <w:r w:rsidR="0011673A">
        <w:rPr>
          <w:rFonts w:ascii="Courier New" w:hAnsi="Courier New" w:cs="Courier New"/>
          <w:color w:val="3E5D78" w:themeColor="accent2" w:themeShade="80"/>
          <w:sz w:val="22"/>
          <w:szCs w:val="22"/>
          <w:lang w:val="en-GB" w:bidi="ar-SA"/>
        </w:rPr>
        <w:t>–</w:t>
      </w:r>
      <w:r w:rsidRPr="0011673A">
        <w:rPr>
          <w:rFonts w:ascii="Courier New" w:hAnsi="Courier New" w:cs="Courier New"/>
          <w:color w:val="3E5D78" w:themeColor="accent2" w:themeShade="80"/>
          <w:sz w:val="22"/>
          <w:szCs w:val="22"/>
          <w:lang w:val="en-GB" w:bidi="ar-SA"/>
        </w:rPr>
        <w:t>a</w:t>
      </w:r>
    </w:p>
    <w:p w14:paraId="793297D9"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Linux ness.epcc.ed.ac.uk 2.6.18-194.32.1.el5 #1 SMP Tue Jan 4 12:47:36 EST 2011 x86_64 x86_64 x86_64 GNU/Linux</w:t>
      </w:r>
    </w:p>
    <w:p w14:paraId="24F8686E"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w:t>
      </w:r>
      <w:r w:rsidR="0011673A" w:rsidRPr="0011673A">
        <w:rPr>
          <w:rFonts w:ascii="Courier New" w:hAnsi="Courier New" w:cs="Courier New"/>
          <w:color w:val="3E5D78" w:themeColor="accent2" w:themeShade="80"/>
          <w:sz w:val="22"/>
          <w:szCs w:val="22"/>
          <w:lang w:val="en-GB" w:bidi="ar-SA"/>
        </w:rPr>
        <w:t>user</w:t>
      </w:r>
      <w:r w:rsidRPr="0011673A">
        <w:rPr>
          <w:rFonts w:ascii="Courier New" w:hAnsi="Courier New" w:cs="Courier New"/>
          <w:color w:val="3E5D78" w:themeColor="accent2" w:themeShade="80"/>
          <w:sz w:val="22"/>
          <w:szCs w:val="22"/>
          <w:lang w:val="en-GB" w:bidi="ar-SA"/>
        </w:rPr>
        <w:t>@ness ~]$ which R</w:t>
      </w:r>
    </w:p>
    <w:p w14:paraId="68CAFC88"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~/R-HOME/R-2.12.1/bin/R</w:t>
      </w:r>
    </w:p>
    <w:p w14:paraId="4E46CC91"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[user@ness ~]$ uname -a</w:t>
      </w:r>
    </w:p>
    <w:p w14:paraId="0D22A461"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Linux ness.epcc.ed.ac.uk 2.6.18-194.32.1.el5 #1 SMP Tue Jan 4 12:47:36 EST 2011 x86_64 x86_64 x86_64 GNU/Linux</w:t>
      </w:r>
    </w:p>
    <w:p w14:paraId="0508DE94"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[user@ness ~]$ mpicc -v</w:t>
      </w:r>
    </w:p>
    <w:p w14:paraId="404F963A"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mpicc for 1.0.7</w:t>
      </w:r>
    </w:p>
    <w:p w14:paraId="48430D54"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Using built-in specs.</w:t>
      </w:r>
    </w:p>
    <w:p w14:paraId="4F633CAF"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Target: x86_64-redhat-linux</w:t>
      </w:r>
    </w:p>
    <w:p w14:paraId="2D1BF85E"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Configured with: ../configure --prefix=/usr --mandir=/usr/share/man --infodir=/usr/share/info --enable-shared --enable-threads=posix --enable-checking=release --with-system-zlib --enable-__cxa_atexit --disable-libunwind-exceptions --enable-libgcj-multifile --enable-languages=c,c++,objc,obj-c++,java,fortran,ada --enable-java-awt=gtk --disable-dssi --enable-plugin --with-java-home=/usr/lib/jvm/java-1.4.2-gcj-1.4.2.0/jre --with-cpu=generic --host=x86_64-redhat-linux</w:t>
      </w:r>
    </w:p>
    <w:p w14:paraId="2513EC1E"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Thread model: posix</w:t>
      </w:r>
    </w:p>
    <w:p w14:paraId="0855F6B2"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gcc version 4.1.2 20080704 (Red Hat 4.1.2-46)</w:t>
      </w:r>
    </w:p>
    <w:p w14:paraId="64E5BC31" w14:textId="77777777" w:rsidR="00312AF9" w:rsidRPr="0011673A" w:rsidRDefault="00312AF9" w:rsidP="00312AF9">
      <w:pPr>
        <w:pStyle w:val="NoSpacing"/>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[user@ness ~]$ R</w:t>
      </w:r>
    </w:p>
    <w:p w14:paraId="5C71801C" w14:textId="77777777" w:rsidR="00312AF9" w:rsidRPr="0011673A" w:rsidRDefault="00312AF9" w:rsidP="0011673A">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R version 2.12.1 (2010-12-16)</w:t>
      </w:r>
    </w:p>
    <w:p w14:paraId="094CA9FC" w14:textId="77777777" w:rsidR="00312AF9" w:rsidRPr="0011673A" w:rsidRDefault="00312AF9" w:rsidP="00617FD5">
      <w:pPr>
        <w:pStyle w:val="NoSpacing"/>
        <w:spacing w:before="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Copyright (C) 2010 The R Foundation for Statistical Computing</w:t>
      </w:r>
    </w:p>
    <w:p w14:paraId="5D21ED08" w14:textId="77777777" w:rsidR="00312AF9" w:rsidRPr="0011673A" w:rsidRDefault="00312AF9" w:rsidP="00617FD5">
      <w:pPr>
        <w:pStyle w:val="NoSpacing"/>
        <w:spacing w:before="0" w:after="240"/>
        <w:rPr>
          <w:rFonts w:ascii="Courier New" w:hAnsi="Courier New" w:cs="Courier New"/>
          <w:color w:val="3E5D78" w:themeColor="accent2" w:themeShade="80"/>
          <w:sz w:val="22"/>
          <w:szCs w:val="22"/>
          <w:lang w:val="en-GB" w:bidi="ar-SA"/>
        </w:rPr>
      </w:pPr>
      <w:r w:rsidRPr="0011673A">
        <w:rPr>
          <w:rFonts w:ascii="Courier New" w:hAnsi="Courier New" w:cs="Courier New"/>
          <w:color w:val="3E5D78" w:themeColor="accent2" w:themeShade="80"/>
          <w:sz w:val="22"/>
          <w:szCs w:val="22"/>
          <w:lang w:val="en-GB" w:bidi="ar-SA"/>
        </w:rPr>
        <w:t>ISBN 3-900051-07-0</w:t>
      </w:r>
    </w:p>
    <w:p w14:paraId="798F267E" w14:textId="77777777" w:rsidR="00617FD5" w:rsidRDefault="00617FD5" w:rsidP="00A06D94">
      <w:pPr>
        <w:pStyle w:val="Heading3"/>
        <w:numPr>
          <w:ilvl w:val="1"/>
          <w:numId w:val="19"/>
        </w:numPr>
        <w:pBdr>
          <w:left w:val="single" w:sz="48" w:space="0" w:color="9FB8CD" w:themeColor="accent2"/>
        </w:pBdr>
        <w:rPr>
          <w:rFonts w:eastAsiaTheme="minorHAnsi"/>
          <w:sz w:val="24"/>
          <w:szCs w:val="24"/>
          <w:lang w:val="en-GB" w:bidi="ar-SA"/>
        </w:rPr>
      </w:pPr>
      <w:bookmarkStart w:id="52" w:name="_Toc309912590"/>
      <w:bookmarkStart w:id="53" w:name="_Toc217013868"/>
      <w:r>
        <w:rPr>
          <w:rFonts w:eastAsiaTheme="minorHAnsi"/>
          <w:sz w:val="24"/>
          <w:szCs w:val="24"/>
          <w:lang w:val="en-GB" w:bidi="ar-SA"/>
        </w:rPr>
        <w:t>Local cluster</w:t>
      </w:r>
      <w:bookmarkEnd w:id="52"/>
      <w:bookmarkEnd w:id="53"/>
    </w:p>
    <w:p w14:paraId="03C4A0C5" w14:textId="77777777" w:rsidR="00312AF9" w:rsidRDefault="00312AF9" w:rsidP="00617FD5">
      <w:pPr>
        <w:pStyle w:val="NoSpacing"/>
        <w:jc w:val="both"/>
        <w:rPr>
          <w:lang w:val="en-GB" w:bidi="ar-SA"/>
        </w:rPr>
      </w:pPr>
      <w:r>
        <w:rPr>
          <w:lang w:val="en-GB" w:bidi="ar-SA"/>
        </w:rPr>
        <w:t>Tested and working using gcc 4.1.2 and LAM R 2.10.1</w:t>
      </w:r>
    </w:p>
    <w:p w14:paraId="295855BF" w14:textId="77777777" w:rsidR="00312AF9" w:rsidRDefault="00312AF9" w:rsidP="008C5B17">
      <w:pPr>
        <w:pStyle w:val="NoSpacing"/>
        <w:jc w:val="both"/>
        <w:rPr>
          <w:lang w:val="en-GB" w:bidi="ar-SA"/>
        </w:rPr>
      </w:pPr>
      <w:r>
        <w:rPr>
          <w:lang w:val="en-GB" w:bidi="ar-SA"/>
        </w:rPr>
        <w:t>Note: pcor() produces unreliable results in this configuration due to known</w:t>
      </w:r>
      <w:r w:rsidR="00617FD5">
        <w:rPr>
          <w:lang w:val="en-GB" w:bidi="ar-SA"/>
        </w:rPr>
        <w:t xml:space="preserve"> </w:t>
      </w:r>
      <w:r>
        <w:rPr>
          <w:lang w:val="en-GB" w:bidi="ar-SA"/>
        </w:rPr>
        <w:t xml:space="preserve">issues in open MPI, see section 2.a. </w:t>
      </w:r>
    </w:p>
    <w:p w14:paraId="3CDE525C"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 ~]$ uname -a</w:t>
      </w:r>
    </w:p>
    <w:p w14:paraId="380A6252"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Linux frontend02 2.6.18-164.15.1.el5 #1 SMP Tue Mar 16 18:44:51 EDT 2010 x86_64 x86_64 x86_64 GNU/Linux</w:t>
      </w:r>
    </w:p>
    <w:p w14:paraId="016AC7E6"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 ~]$ mpicc -v</w:t>
      </w:r>
    </w:p>
    <w:p w14:paraId="78836970"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Using built-in specs.</w:t>
      </w:r>
    </w:p>
    <w:p w14:paraId="6470F84E"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Target: x86_64-redhat-linux</w:t>
      </w:r>
    </w:p>
    <w:p w14:paraId="5CF2AF10"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Configured with: ../configure --prefix=/usr --mandir=/usr/share/man --infodir=/usr/share/info --enable-shared --enable-threads=posix --enable-checking=release --with-system-zlib --enable-__cxa_atexit --disable-libunwind-exceptions --enable-libgcj-multifile --enable-languages=c,c++,objc,obj-c++,java,fortran,ada --enable-java-awt=gtk --disable-dssi --enable-plugin --with-java-home=/usr/lib/jvm/java-1.4.2-gcj-1.4.2.0/jre --with-cpu=generic --host=x86_64-redhat-linux</w:t>
      </w:r>
    </w:p>
    <w:p w14:paraId="6532D3C6"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Thread model: posix</w:t>
      </w:r>
    </w:p>
    <w:p w14:paraId="69F34066"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gcc version 4.1.2 20080704 (Red Hat 4.1.2-46)</w:t>
      </w:r>
    </w:p>
    <w:p w14:paraId="33FA715B" w14:textId="77777777" w:rsidR="00312AF9" w:rsidRPr="008C5B17" w:rsidRDefault="00312AF9" w:rsidP="00312AF9">
      <w:pPr>
        <w:pStyle w:val="NoSpacing"/>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w:t>
      </w:r>
      <w:r w:rsidR="008C5B17" w:rsidRPr="008C5B17">
        <w:rPr>
          <w:rFonts w:ascii="Courier New" w:hAnsi="Courier New" w:cs="Courier New"/>
          <w:color w:val="3E5D78" w:themeColor="accent2" w:themeShade="80"/>
          <w:sz w:val="22"/>
          <w:szCs w:val="22"/>
          <w:lang w:val="en-GB" w:bidi="ar-SA"/>
        </w:rPr>
        <w:t>user</w:t>
      </w:r>
      <w:r w:rsidRPr="008C5B17">
        <w:rPr>
          <w:rFonts w:ascii="Courier New" w:hAnsi="Courier New" w:cs="Courier New"/>
          <w:color w:val="3E5D78" w:themeColor="accent2" w:themeShade="80"/>
          <w:sz w:val="22"/>
          <w:szCs w:val="22"/>
          <w:lang w:val="en-GB" w:bidi="ar-SA"/>
        </w:rPr>
        <w:t>@frontend02 ~]$ R</w:t>
      </w:r>
    </w:p>
    <w:p w14:paraId="29DB83E8"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R version 2.10.1 (2009-12-14)</w:t>
      </w:r>
    </w:p>
    <w:p w14:paraId="65601892" w14:textId="77777777" w:rsidR="00312AF9" w:rsidRPr="008C5B17" w:rsidRDefault="00312AF9" w:rsidP="008C5B17">
      <w:pPr>
        <w:pStyle w:val="NoSpacing"/>
        <w:spacing w:before="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Copyright (C) 2009 The R Foundation for Statistical Computing</w:t>
      </w:r>
    </w:p>
    <w:p w14:paraId="329B8935" w14:textId="77777777" w:rsidR="00312AF9" w:rsidRPr="008C5B17" w:rsidRDefault="00312AF9" w:rsidP="00E112E1">
      <w:pPr>
        <w:pStyle w:val="NoSpacing"/>
        <w:spacing w:before="0" w:after="240"/>
        <w:rPr>
          <w:rFonts w:ascii="Courier New" w:hAnsi="Courier New" w:cs="Courier New"/>
          <w:color w:val="3E5D78" w:themeColor="accent2" w:themeShade="80"/>
          <w:sz w:val="22"/>
          <w:szCs w:val="22"/>
          <w:lang w:val="en-GB" w:bidi="ar-SA"/>
        </w:rPr>
      </w:pPr>
      <w:r w:rsidRPr="008C5B17">
        <w:rPr>
          <w:rFonts w:ascii="Courier New" w:hAnsi="Courier New" w:cs="Courier New"/>
          <w:color w:val="3E5D78" w:themeColor="accent2" w:themeShade="80"/>
          <w:sz w:val="22"/>
          <w:szCs w:val="22"/>
          <w:lang w:val="en-GB" w:bidi="ar-SA"/>
        </w:rPr>
        <w:t>ISBN 3-900051-07-0</w:t>
      </w:r>
    </w:p>
    <w:p w14:paraId="13EB8CE0" w14:textId="77777777" w:rsidR="00312AF9" w:rsidRPr="00E112E1" w:rsidRDefault="00E112E1" w:rsidP="00A06D94">
      <w:pPr>
        <w:pStyle w:val="Heading3"/>
        <w:numPr>
          <w:ilvl w:val="1"/>
          <w:numId w:val="19"/>
        </w:numPr>
        <w:pBdr>
          <w:left w:val="single" w:sz="48" w:space="0" w:color="9FB8CD" w:themeColor="accent2"/>
        </w:pBdr>
        <w:rPr>
          <w:rFonts w:eastAsiaTheme="minorHAnsi"/>
          <w:sz w:val="24"/>
          <w:szCs w:val="24"/>
          <w:lang w:val="en-GB" w:bidi="ar-SA"/>
        </w:rPr>
      </w:pPr>
      <w:bookmarkStart w:id="54" w:name="_Toc309912591"/>
      <w:bookmarkStart w:id="55" w:name="_Toc217013869"/>
      <w:r>
        <w:rPr>
          <w:rFonts w:eastAsiaTheme="minorHAnsi"/>
          <w:sz w:val="24"/>
          <w:szCs w:val="24"/>
          <w:lang w:val="en-GB" w:bidi="ar-SA"/>
        </w:rPr>
        <w:t>National cluster</w:t>
      </w:r>
      <w:bookmarkEnd w:id="54"/>
      <w:bookmarkEnd w:id="55"/>
    </w:p>
    <w:p w14:paraId="4E881FF3" w14:textId="77777777" w:rsidR="00312AF9" w:rsidRDefault="00312AF9" w:rsidP="00E112E1">
      <w:pPr>
        <w:pStyle w:val="NoSpacing"/>
        <w:jc w:val="both"/>
        <w:rPr>
          <w:lang w:val="en-GB" w:bidi="ar-SA"/>
        </w:rPr>
      </w:pPr>
      <w:r>
        <w:rPr>
          <w:lang w:val="en-GB" w:bidi="ar-SA"/>
        </w:rPr>
        <w:t>Tested and working using gcc/4.4.4 and</w:t>
      </w:r>
      <w:r w:rsidR="00E112E1">
        <w:rPr>
          <w:lang w:val="en-GB" w:bidi="ar-SA"/>
        </w:rPr>
        <w:t xml:space="preserve"> </w:t>
      </w:r>
      <w:r w:rsidR="00A4200D">
        <w:rPr>
          <w:lang w:val="en-GB" w:bidi="ar-SA"/>
        </w:rPr>
        <w:t>R 2.14</w:t>
      </w:r>
      <w:r>
        <w:rPr>
          <w:lang w:val="en-GB" w:bidi="ar-SA"/>
        </w:rPr>
        <w:t>.0.</w:t>
      </w:r>
    </w:p>
    <w:p w14:paraId="573E9E6B" w14:textId="77777777" w:rsidR="00A4200D" w:rsidRDefault="00A4200D" w:rsidP="00A4200D">
      <w:pPr>
        <w:pStyle w:val="NoSpacing"/>
        <w:rPr>
          <w:rFonts w:ascii="Courier New" w:hAnsi="Courier New" w:cs="Courier New"/>
          <w:color w:val="3E5D78" w:themeColor="accent2" w:themeShade="80"/>
          <w:sz w:val="22"/>
          <w:szCs w:val="22"/>
          <w:lang w:val="en-GB" w:bidi="ar-SA"/>
        </w:rPr>
      </w:pPr>
      <w:r>
        <w:rPr>
          <w:rFonts w:ascii="Courier New" w:hAnsi="Courier New" w:cs="Courier New"/>
          <w:color w:val="3E5D78" w:themeColor="accent2" w:themeShade="80"/>
          <w:sz w:val="22"/>
          <w:szCs w:val="22"/>
          <w:lang w:val="en-GB" w:bidi="ar-SA"/>
        </w:rPr>
        <w:t>hector@hector-xe6-10:~&gt; uname –a</w:t>
      </w:r>
    </w:p>
    <w:p w14:paraId="1850535A" w14:textId="77777777" w:rsid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 xml:space="preserve">Linux hector-xe6-10 2.6.32.45-0.3.2_1.0400.6221-cray_gem_s #1 SMP Wed Sep 28 03:57:40 UTC 2011 x86_64 x86_64 x86_64 </w:t>
      </w:r>
    </w:p>
    <w:p w14:paraId="5C9A6D6C" w14:textId="77777777" w:rsidR="00A4200D" w:rsidRDefault="00A4200D" w:rsidP="00A4200D">
      <w:pPr>
        <w:pStyle w:val="NoSpacing"/>
        <w:spacing w:before="0"/>
        <w:rPr>
          <w:rFonts w:ascii="Courier New" w:hAnsi="Courier New" w:cs="Courier New"/>
          <w:color w:val="3E5D78" w:themeColor="accent2" w:themeShade="80"/>
          <w:sz w:val="22"/>
          <w:szCs w:val="22"/>
          <w:lang w:val="en-GB" w:bidi="ar-SA"/>
        </w:rPr>
      </w:pPr>
    </w:p>
    <w:p w14:paraId="2B64BE3F" w14:textId="77777777" w:rsidR="00312AF9" w:rsidRPr="00E112E1"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GNU/Linux</w:t>
      </w:r>
      <w:r w:rsidR="00312AF9" w:rsidRPr="00E112E1">
        <w:rPr>
          <w:rFonts w:ascii="Courier New" w:hAnsi="Courier New" w:cs="Courier New"/>
          <w:color w:val="3E5D78" w:themeColor="accent2" w:themeShade="80"/>
          <w:sz w:val="22"/>
          <w:szCs w:val="22"/>
          <w:lang w:val="en-GB" w:bidi="ar-SA"/>
        </w:rPr>
        <w:t>hector@nid00015:~&gt; gcc --version</w:t>
      </w:r>
    </w:p>
    <w:p w14:paraId="52E353F2" w14:textId="77777777" w:rsidR="00312AF9" w:rsidRPr="00E112E1" w:rsidRDefault="00312AF9" w:rsidP="00E112E1">
      <w:pPr>
        <w:pStyle w:val="NoSpacing"/>
        <w:spacing w:before="0"/>
        <w:rPr>
          <w:rFonts w:ascii="Courier New" w:hAnsi="Courier New" w:cs="Courier New"/>
          <w:color w:val="3E5D78" w:themeColor="accent2" w:themeShade="80"/>
          <w:sz w:val="22"/>
          <w:szCs w:val="22"/>
          <w:lang w:val="en-GB" w:bidi="ar-SA"/>
        </w:rPr>
      </w:pPr>
      <w:r w:rsidRPr="00E112E1">
        <w:rPr>
          <w:rFonts w:ascii="Courier New" w:hAnsi="Courier New" w:cs="Courier New"/>
          <w:color w:val="3E5D78" w:themeColor="accent2" w:themeShade="80"/>
          <w:sz w:val="22"/>
          <w:szCs w:val="22"/>
          <w:lang w:val="en-GB" w:bidi="ar-SA"/>
        </w:rPr>
        <w:t>gcc (GCC) 4.4.4 20100429 (Cray Inc.)</w:t>
      </w:r>
    </w:p>
    <w:p w14:paraId="76185BAE" w14:textId="77777777" w:rsidR="00312AF9" w:rsidRPr="00E112E1" w:rsidRDefault="00312AF9" w:rsidP="00E112E1">
      <w:pPr>
        <w:pStyle w:val="NoSpacing"/>
        <w:spacing w:before="0"/>
        <w:rPr>
          <w:rFonts w:ascii="Courier New" w:hAnsi="Courier New" w:cs="Courier New"/>
          <w:color w:val="3E5D78" w:themeColor="accent2" w:themeShade="80"/>
          <w:sz w:val="22"/>
          <w:szCs w:val="22"/>
          <w:lang w:val="en-GB" w:bidi="ar-SA"/>
        </w:rPr>
      </w:pPr>
      <w:r w:rsidRPr="00E112E1">
        <w:rPr>
          <w:rFonts w:ascii="Courier New" w:hAnsi="Courier New" w:cs="Courier New"/>
          <w:color w:val="3E5D78" w:themeColor="accent2" w:themeShade="80"/>
          <w:sz w:val="22"/>
          <w:szCs w:val="22"/>
          <w:lang w:val="en-GB" w:bidi="ar-SA"/>
        </w:rPr>
        <w:t>Copyright (C) 2010 Free Software Foundation, Inc.</w:t>
      </w:r>
    </w:p>
    <w:p w14:paraId="1F820A37" w14:textId="77777777" w:rsidR="00312AF9" w:rsidRPr="00E112E1" w:rsidRDefault="00312AF9" w:rsidP="00E112E1">
      <w:pPr>
        <w:pStyle w:val="NoSpacing"/>
        <w:spacing w:before="0"/>
        <w:jc w:val="both"/>
        <w:rPr>
          <w:rFonts w:ascii="Courier New" w:hAnsi="Courier New" w:cs="Courier New"/>
          <w:color w:val="3E5D78" w:themeColor="accent2" w:themeShade="80"/>
          <w:sz w:val="22"/>
          <w:szCs w:val="22"/>
          <w:lang w:val="en-GB" w:bidi="ar-SA"/>
        </w:rPr>
      </w:pPr>
      <w:r w:rsidRPr="00E112E1">
        <w:rPr>
          <w:rFonts w:ascii="Courier New" w:hAnsi="Courier New" w:cs="Courier New"/>
          <w:color w:val="3E5D78" w:themeColor="accent2" w:themeShade="80"/>
          <w:sz w:val="22"/>
          <w:szCs w:val="22"/>
          <w:lang w:val="en-GB" w:bidi="ar-SA"/>
        </w:rPr>
        <w:t>This is free software; see the source for copying conditions.  There is NO</w:t>
      </w:r>
      <w:r w:rsidR="00E112E1">
        <w:rPr>
          <w:rFonts w:ascii="Courier New" w:hAnsi="Courier New" w:cs="Courier New"/>
          <w:color w:val="3E5D78" w:themeColor="accent2" w:themeShade="80"/>
          <w:sz w:val="22"/>
          <w:szCs w:val="22"/>
          <w:lang w:val="en-GB" w:bidi="ar-SA"/>
        </w:rPr>
        <w:t xml:space="preserve"> </w:t>
      </w:r>
      <w:r w:rsidRPr="00E112E1">
        <w:rPr>
          <w:rFonts w:ascii="Courier New" w:hAnsi="Courier New" w:cs="Courier New"/>
          <w:color w:val="3E5D78" w:themeColor="accent2" w:themeShade="80"/>
          <w:sz w:val="22"/>
          <w:szCs w:val="22"/>
          <w:lang w:val="en-GB" w:bidi="ar-SA"/>
        </w:rPr>
        <w:t>warranty; not even for M</w:t>
      </w:r>
      <w:r w:rsidR="00E112E1">
        <w:rPr>
          <w:rFonts w:ascii="Courier New" w:hAnsi="Courier New" w:cs="Courier New"/>
          <w:color w:val="3E5D78" w:themeColor="accent2" w:themeShade="80"/>
          <w:sz w:val="22"/>
          <w:szCs w:val="22"/>
          <w:lang w:val="en-GB" w:bidi="ar-SA"/>
        </w:rPr>
        <w:t xml:space="preserve">ERCHANTABILITY or FITNESS FOR A </w:t>
      </w:r>
      <w:r w:rsidRPr="00E112E1">
        <w:rPr>
          <w:rFonts w:ascii="Courier New" w:hAnsi="Courier New" w:cs="Courier New"/>
          <w:color w:val="3E5D78" w:themeColor="accent2" w:themeShade="80"/>
          <w:sz w:val="22"/>
          <w:szCs w:val="22"/>
          <w:lang w:val="en-GB" w:bidi="ar-SA"/>
        </w:rPr>
        <w:t>PARTICULAR PURPOSE.</w:t>
      </w:r>
    </w:p>
    <w:p w14:paraId="5ACE97F3" w14:textId="77777777" w:rsidR="00A4200D" w:rsidRPr="00A4200D" w:rsidRDefault="00A4200D" w:rsidP="00A4200D">
      <w:pPr>
        <w:pStyle w:val="NoSpacing"/>
        <w:rPr>
          <w:rFonts w:ascii="Courier New" w:hAnsi="Courier New" w:cs="Courier New"/>
          <w:color w:val="3E5D78" w:themeColor="accent2" w:themeShade="80"/>
          <w:sz w:val="22"/>
          <w:szCs w:val="22"/>
          <w:lang w:val="en-GB" w:bidi="ar-SA"/>
        </w:rPr>
      </w:pPr>
      <w:bookmarkStart w:id="56" w:name="_Toc309912592"/>
      <w:r>
        <w:rPr>
          <w:rFonts w:ascii="Courier New" w:hAnsi="Courier New" w:cs="Courier New"/>
          <w:color w:val="3E5D78" w:themeColor="accent2" w:themeShade="80"/>
          <w:sz w:val="22"/>
          <w:szCs w:val="22"/>
          <w:lang w:val="en-GB" w:bidi="ar-SA"/>
        </w:rPr>
        <w:t>hector</w:t>
      </w:r>
      <w:r w:rsidRPr="00A4200D">
        <w:rPr>
          <w:rFonts w:ascii="Courier New" w:hAnsi="Courier New" w:cs="Courier New"/>
          <w:color w:val="3E5D78" w:themeColor="accent2" w:themeShade="80"/>
          <w:sz w:val="22"/>
          <w:szCs w:val="22"/>
          <w:lang w:val="en-GB" w:bidi="ar-SA"/>
        </w:rPr>
        <w:t>@hector-xe6-10:~&gt; R</w:t>
      </w:r>
    </w:p>
    <w:p w14:paraId="42A8396B"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R version 2.14.0 (2011-10-31)</w:t>
      </w:r>
    </w:p>
    <w:p w14:paraId="4AAF862D"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Copyright (C) 2011 The R Foundation for Statistical Computing</w:t>
      </w:r>
    </w:p>
    <w:p w14:paraId="4ABB510D" w14:textId="77777777" w:rsidR="00A4200D" w:rsidRPr="00A4200D"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ISBN 3-900051-07-0</w:t>
      </w:r>
    </w:p>
    <w:p w14:paraId="0F213E5C" w14:textId="77777777" w:rsidR="004D362A" w:rsidRDefault="00A4200D" w:rsidP="00A4200D">
      <w:pPr>
        <w:pStyle w:val="NoSpacing"/>
        <w:spacing w:before="0"/>
        <w:rPr>
          <w:rFonts w:ascii="Courier New" w:hAnsi="Courier New" w:cs="Courier New"/>
          <w:color w:val="3E5D78" w:themeColor="accent2" w:themeShade="80"/>
          <w:sz w:val="22"/>
          <w:szCs w:val="22"/>
          <w:lang w:val="en-GB" w:bidi="ar-SA"/>
        </w:rPr>
      </w:pPr>
      <w:r w:rsidRPr="00A4200D">
        <w:rPr>
          <w:rFonts w:ascii="Courier New" w:hAnsi="Courier New" w:cs="Courier New"/>
          <w:color w:val="3E5D78" w:themeColor="accent2" w:themeShade="80"/>
          <w:sz w:val="22"/>
          <w:szCs w:val="22"/>
          <w:lang w:val="en-GB" w:bidi="ar-SA"/>
        </w:rPr>
        <w:t>Platform: x86_64-unknown-linux-gnu (64-bit)</w:t>
      </w:r>
    </w:p>
    <w:p w14:paraId="096212B6" w14:textId="77777777" w:rsidR="00800F74" w:rsidRPr="004D362A" w:rsidRDefault="00800F74" w:rsidP="004D362A">
      <w:pPr>
        <w:pStyle w:val="NoSpacing"/>
        <w:spacing w:before="0"/>
        <w:rPr>
          <w:rStyle w:val="IntenseReference"/>
          <w:rFonts w:ascii="Courier New" w:hAnsi="Courier New" w:cs="Courier New"/>
          <w:b w:val="0"/>
          <w:bCs w:val="0"/>
          <w:i w:val="0"/>
          <w:iCs/>
          <w:smallCaps w:val="0"/>
          <w:color w:val="3E5D78" w:themeColor="accent2" w:themeShade="80"/>
          <w:sz w:val="22"/>
          <w:szCs w:val="22"/>
          <w:lang w:val="en-GB" w:bidi="ar-SA"/>
        </w:rPr>
      </w:pPr>
    </w:p>
    <w:p w14:paraId="127487F1" w14:textId="77777777" w:rsidR="0011361A"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r w:rsidRPr="004D362A">
        <w:rPr>
          <w:rStyle w:val="IntenseReference"/>
          <w:color w:val="3E5D78" w:themeColor="accent2" w:themeShade="80"/>
        </w:rPr>
        <w:t>SPRINT Team</w:t>
      </w:r>
      <w:bookmarkEnd w:id="56"/>
    </w:p>
    <w:p w14:paraId="1B8FE864" w14:textId="77777777" w:rsidR="00710060" w:rsidRPr="004D362A" w:rsidRDefault="0011361A"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7" w:name="_Toc309912593"/>
      <w:r w:rsidRPr="004D362A">
        <w:rPr>
          <w:rStyle w:val="IntenseReference"/>
          <w:color w:val="3E5D78" w:themeColor="accent2" w:themeShade="80"/>
        </w:rPr>
        <w:t>E</w:t>
      </w:r>
      <w:r w:rsidR="00710060" w:rsidRPr="004D362A">
        <w:rPr>
          <w:rStyle w:val="IntenseReference"/>
          <w:color w:val="3E5D78" w:themeColor="accent2" w:themeShade="80"/>
        </w:rPr>
        <w:t>mail: sprint@ed.ac.uk</w:t>
      </w:r>
      <w:bookmarkEnd w:id="57"/>
    </w:p>
    <w:p w14:paraId="7AD314DF" w14:textId="77777777" w:rsidR="00710060" w:rsidRPr="004D362A" w:rsidRDefault="00710060" w:rsidP="004D362A">
      <w:pPr>
        <w:pBdr>
          <w:top w:val="single" w:sz="4" w:space="1" w:color="373C54" w:themeColor="accent1" w:themeShade="80"/>
          <w:bottom w:val="single" w:sz="4" w:space="1" w:color="373C54" w:themeColor="accent1" w:themeShade="80"/>
        </w:pBdr>
        <w:spacing w:after="0" w:line="240" w:lineRule="auto"/>
        <w:rPr>
          <w:rStyle w:val="IntenseReference"/>
          <w:color w:val="3E5D78" w:themeColor="accent2" w:themeShade="80"/>
        </w:rPr>
      </w:pPr>
      <w:bookmarkStart w:id="58" w:name="_Toc309912594"/>
      <w:r w:rsidRPr="004D362A">
        <w:rPr>
          <w:rStyle w:val="IntenseReference"/>
          <w:color w:val="3E5D78" w:themeColor="accent2" w:themeShade="80"/>
        </w:rPr>
        <w:t>http://www.r-sprint.org</w:t>
      </w:r>
      <w:bookmarkEnd w:id="58"/>
    </w:p>
    <w:p w14:paraId="0ED4B955" w14:textId="77777777" w:rsidR="003F4CEF" w:rsidRPr="00470A33" w:rsidRDefault="00F14419" w:rsidP="00470A33">
      <w:pPr>
        <w:pBdr>
          <w:top w:val="single" w:sz="4" w:space="1" w:color="373C54" w:themeColor="accent1" w:themeShade="80"/>
          <w:bottom w:val="single" w:sz="4" w:space="1" w:color="373C54" w:themeColor="accent1" w:themeShade="80"/>
        </w:pBdr>
        <w:spacing w:after="0" w:line="240" w:lineRule="auto"/>
        <w:rPr>
          <w:b/>
          <w:bCs/>
          <w:i/>
          <w:iCs w:val="0"/>
          <w:smallCaps/>
          <w:color w:val="3E5D78" w:themeColor="accent2" w:themeShade="80"/>
          <w:u w:color="9FB8CD" w:themeColor="accent2"/>
        </w:rPr>
      </w:pPr>
      <w:bookmarkStart w:id="59" w:name="_Toc309912595"/>
      <w:r>
        <w:rPr>
          <w:rStyle w:val="IntenseReference"/>
          <w:color w:val="3E5D78" w:themeColor="accent2" w:themeShade="80"/>
        </w:rPr>
        <w:t>Copyright © 2012</w:t>
      </w:r>
      <w:r w:rsidR="00710060" w:rsidRPr="004D362A">
        <w:rPr>
          <w:rStyle w:val="IntenseReference"/>
          <w:color w:val="3E5D78" w:themeColor="accent2" w:themeShade="80"/>
        </w:rPr>
        <w:t xml:space="preserve"> The University of Edinburgh.</w:t>
      </w:r>
      <w:bookmarkEnd w:id="59"/>
    </w:p>
    <w:sectPr w:rsidR="003F4CEF" w:rsidRPr="00470A33" w:rsidSect="00741E96">
      <w:footerReference w:type="default" r:id="rId22"/>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265E7" w14:textId="77777777" w:rsidR="00E75F56" w:rsidRDefault="00E75F56" w:rsidP="00E43BF2">
      <w:pPr>
        <w:spacing w:before="0" w:after="0" w:line="240" w:lineRule="auto"/>
      </w:pPr>
      <w:r>
        <w:separator/>
      </w:r>
    </w:p>
  </w:endnote>
  <w:endnote w:type="continuationSeparator" w:id="0">
    <w:p w14:paraId="2CAE870D" w14:textId="77777777" w:rsidR="00E75F56" w:rsidRDefault="00E75F56" w:rsidP="00E43BF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0441"/>
      <w:docPartObj>
        <w:docPartGallery w:val="Page Numbers (Bottom of Page)"/>
        <w:docPartUnique/>
      </w:docPartObj>
    </w:sdtPr>
    <w:sdtEndPr>
      <w:rPr>
        <w:color w:val="7F7F7F" w:themeColor="background1" w:themeShade="7F"/>
        <w:spacing w:val="60"/>
      </w:rPr>
    </w:sdtEndPr>
    <w:sdtContent>
      <w:p w14:paraId="45A66D37" w14:textId="77777777" w:rsidR="00E75F56" w:rsidRDefault="00E75F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6357A9">
          <w:rPr>
            <w:noProof/>
          </w:rPr>
          <w:t>10</w:t>
        </w:r>
        <w:r>
          <w:rPr>
            <w:noProof/>
          </w:rPr>
          <w:fldChar w:fldCharType="end"/>
        </w:r>
        <w:r>
          <w:t xml:space="preserve"> </w:t>
        </w:r>
      </w:p>
    </w:sdtContent>
  </w:sdt>
  <w:p w14:paraId="1CB8A655" w14:textId="77777777" w:rsidR="00E75F56" w:rsidRDefault="00E75F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D6B159" w14:textId="77777777" w:rsidR="00E75F56" w:rsidRDefault="00E75F56" w:rsidP="00E43BF2">
      <w:pPr>
        <w:spacing w:before="0" w:after="0" w:line="240" w:lineRule="auto"/>
      </w:pPr>
      <w:r>
        <w:separator/>
      </w:r>
    </w:p>
  </w:footnote>
  <w:footnote w:type="continuationSeparator" w:id="0">
    <w:p w14:paraId="6157BED4" w14:textId="77777777" w:rsidR="00E75F56" w:rsidRDefault="00E75F56" w:rsidP="00E43BF2">
      <w:pPr>
        <w:spacing w:before="0"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1B4B"/>
    <w:multiLevelType w:val="hybridMultilevel"/>
    <w:tmpl w:val="2DBCFC9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C20C6D"/>
    <w:multiLevelType w:val="hybridMultilevel"/>
    <w:tmpl w:val="C3CCDB0C"/>
    <w:lvl w:ilvl="0" w:tplc="14A68690">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48336F0"/>
    <w:multiLevelType w:val="hybridMultilevel"/>
    <w:tmpl w:val="9732CEBC"/>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05140190"/>
    <w:multiLevelType w:val="hybridMultilevel"/>
    <w:tmpl w:val="2506C9BA"/>
    <w:lvl w:ilvl="0" w:tplc="08090005">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nsid w:val="0F5D1E7E"/>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00C5594"/>
    <w:multiLevelType w:val="hybridMultilevel"/>
    <w:tmpl w:val="B2F6F5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2CB21B7"/>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3F5C8F"/>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BE6407"/>
    <w:multiLevelType w:val="hybridMultilevel"/>
    <w:tmpl w:val="567AE6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497DFD"/>
    <w:multiLevelType w:val="hybridMultilevel"/>
    <w:tmpl w:val="4DD42E2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C1477D"/>
    <w:multiLevelType w:val="hybridMultilevel"/>
    <w:tmpl w:val="8E40D22C"/>
    <w:lvl w:ilvl="0" w:tplc="14A68690">
      <w:numFmt w:val="bullet"/>
      <w:lvlText w:val="-"/>
      <w:lvlJc w:val="left"/>
      <w:pPr>
        <w:ind w:left="1080" w:hanging="360"/>
      </w:pPr>
      <w:rPr>
        <w:rFonts w:ascii="Calibri" w:eastAsiaTheme="minorEastAsia" w:hAnsi="Calibri" w:cs="Calibri" w:hint="default"/>
      </w:rPr>
    </w:lvl>
    <w:lvl w:ilvl="1" w:tplc="14A68690">
      <w:numFmt w:val="bullet"/>
      <w:lvlText w:val="-"/>
      <w:lvlJc w:val="left"/>
      <w:pPr>
        <w:ind w:left="1800" w:hanging="360"/>
      </w:pPr>
      <w:rPr>
        <w:rFonts w:ascii="Calibri" w:eastAsiaTheme="minorEastAsia" w:hAnsi="Calibri" w:cs="Calibri"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A848FC"/>
    <w:multiLevelType w:val="multilevel"/>
    <w:tmpl w:val="518AA2A0"/>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nsid w:val="3E6B61F9"/>
    <w:multiLevelType w:val="hybridMultilevel"/>
    <w:tmpl w:val="FCACED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8E95F5D"/>
    <w:multiLevelType w:val="hybridMultilevel"/>
    <w:tmpl w:val="91528E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E80BCE"/>
    <w:multiLevelType w:val="hybridMultilevel"/>
    <w:tmpl w:val="08D658F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E27C6E"/>
    <w:multiLevelType w:val="hybridMultilevel"/>
    <w:tmpl w:val="AC687C18"/>
    <w:lvl w:ilvl="0" w:tplc="14A68690">
      <w:numFmt w:val="bullet"/>
      <w:lvlText w:val="-"/>
      <w:lvlJc w:val="left"/>
      <w:pPr>
        <w:ind w:left="1080" w:hanging="360"/>
      </w:pPr>
      <w:rPr>
        <w:rFonts w:ascii="Calibri" w:eastAsiaTheme="minorEastAsia"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50EA71B9"/>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95135E6"/>
    <w:multiLevelType w:val="hybridMultilevel"/>
    <w:tmpl w:val="955A1DDC"/>
    <w:lvl w:ilvl="0" w:tplc="08090005">
      <w:start w:val="1"/>
      <w:numFmt w:val="bullet"/>
      <w:lvlText w:val=""/>
      <w:lvlJc w:val="left"/>
      <w:pPr>
        <w:ind w:left="720" w:hanging="360"/>
      </w:pPr>
      <w:rPr>
        <w:rFonts w:ascii="Wingdings" w:hAnsi="Wingdings" w:hint="default"/>
        <w:color w:val="3E5D78" w:themeColor="accent2" w:themeShade="8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301E96"/>
    <w:multiLevelType w:val="multilevel"/>
    <w:tmpl w:val="857671F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BE71267"/>
    <w:multiLevelType w:val="hybridMultilevel"/>
    <w:tmpl w:val="3AB23FA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9"/>
  </w:num>
  <w:num w:numId="4">
    <w:abstractNumId w:val="0"/>
  </w:num>
  <w:num w:numId="5">
    <w:abstractNumId w:val="5"/>
  </w:num>
  <w:num w:numId="6">
    <w:abstractNumId w:val="3"/>
  </w:num>
  <w:num w:numId="7">
    <w:abstractNumId w:val="14"/>
  </w:num>
  <w:num w:numId="8">
    <w:abstractNumId w:val="17"/>
  </w:num>
  <w:num w:numId="9">
    <w:abstractNumId w:val="8"/>
  </w:num>
  <w:num w:numId="10">
    <w:abstractNumId w:val="19"/>
  </w:num>
  <w:num w:numId="11">
    <w:abstractNumId w:val="1"/>
  </w:num>
  <w:num w:numId="12">
    <w:abstractNumId w:val="10"/>
  </w:num>
  <w:num w:numId="13">
    <w:abstractNumId w:val="15"/>
  </w:num>
  <w:num w:numId="14">
    <w:abstractNumId w:val="2"/>
  </w:num>
  <w:num w:numId="15">
    <w:abstractNumId w:val="13"/>
  </w:num>
  <w:num w:numId="16">
    <w:abstractNumId w:val="18"/>
  </w:num>
  <w:num w:numId="17">
    <w:abstractNumId w:val="7"/>
  </w:num>
  <w:num w:numId="18">
    <w:abstractNumId w:val="4"/>
  </w:num>
  <w:num w:numId="19">
    <w:abstractNumId w:val="11"/>
  </w:num>
  <w:num w:numId="20">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0060"/>
    <w:rsid w:val="000152E9"/>
    <w:rsid w:val="00023EDB"/>
    <w:rsid w:val="000258B6"/>
    <w:rsid w:val="00034001"/>
    <w:rsid w:val="00035D66"/>
    <w:rsid w:val="00036250"/>
    <w:rsid w:val="00054C9C"/>
    <w:rsid w:val="000632F7"/>
    <w:rsid w:val="000712BB"/>
    <w:rsid w:val="00077181"/>
    <w:rsid w:val="00081382"/>
    <w:rsid w:val="000871BA"/>
    <w:rsid w:val="000A11CD"/>
    <w:rsid w:val="000A48B6"/>
    <w:rsid w:val="000B50E6"/>
    <w:rsid w:val="000C6740"/>
    <w:rsid w:val="000D0A31"/>
    <w:rsid w:val="000D653D"/>
    <w:rsid w:val="000F38D1"/>
    <w:rsid w:val="00105EAD"/>
    <w:rsid w:val="00106997"/>
    <w:rsid w:val="0011361A"/>
    <w:rsid w:val="00114F25"/>
    <w:rsid w:val="0011673A"/>
    <w:rsid w:val="0012487D"/>
    <w:rsid w:val="00124A31"/>
    <w:rsid w:val="001402FF"/>
    <w:rsid w:val="001407C2"/>
    <w:rsid w:val="001542C5"/>
    <w:rsid w:val="0015716B"/>
    <w:rsid w:val="00181903"/>
    <w:rsid w:val="001A31B6"/>
    <w:rsid w:val="001B03EA"/>
    <w:rsid w:val="001B6EA8"/>
    <w:rsid w:val="001E1754"/>
    <w:rsid w:val="001E2253"/>
    <w:rsid w:val="001E2FA9"/>
    <w:rsid w:val="001E5674"/>
    <w:rsid w:val="001F58A3"/>
    <w:rsid w:val="0020251C"/>
    <w:rsid w:val="00204AAC"/>
    <w:rsid w:val="002107D7"/>
    <w:rsid w:val="00216398"/>
    <w:rsid w:val="00216ECA"/>
    <w:rsid w:val="00222560"/>
    <w:rsid w:val="0023682C"/>
    <w:rsid w:val="00241A70"/>
    <w:rsid w:val="00257D12"/>
    <w:rsid w:val="00276711"/>
    <w:rsid w:val="002819AE"/>
    <w:rsid w:val="002A30AD"/>
    <w:rsid w:val="002A4E0B"/>
    <w:rsid w:val="002A4F54"/>
    <w:rsid w:val="002A7D85"/>
    <w:rsid w:val="002B12B9"/>
    <w:rsid w:val="002C0696"/>
    <w:rsid w:val="002C7940"/>
    <w:rsid w:val="002D5716"/>
    <w:rsid w:val="002E56B2"/>
    <w:rsid w:val="002E64FA"/>
    <w:rsid w:val="002F2CED"/>
    <w:rsid w:val="00303E24"/>
    <w:rsid w:val="00307C7B"/>
    <w:rsid w:val="00312AF9"/>
    <w:rsid w:val="0033563A"/>
    <w:rsid w:val="00342224"/>
    <w:rsid w:val="003471D9"/>
    <w:rsid w:val="00355CF7"/>
    <w:rsid w:val="00364A14"/>
    <w:rsid w:val="003668BA"/>
    <w:rsid w:val="003775F3"/>
    <w:rsid w:val="003812A2"/>
    <w:rsid w:val="003871E5"/>
    <w:rsid w:val="003A5170"/>
    <w:rsid w:val="003A54B5"/>
    <w:rsid w:val="003A6400"/>
    <w:rsid w:val="003B6DAA"/>
    <w:rsid w:val="003C2AFC"/>
    <w:rsid w:val="003C7E6E"/>
    <w:rsid w:val="003D1D1A"/>
    <w:rsid w:val="003F4CEF"/>
    <w:rsid w:val="00460B34"/>
    <w:rsid w:val="00466C9D"/>
    <w:rsid w:val="00467AD4"/>
    <w:rsid w:val="00470A33"/>
    <w:rsid w:val="004757FC"/>
    <w:rsid w:val="0047639E"/>
    <w:rsid w:val="00483A8A"/>
    <w:rsid w:val="00491D7D"/>
    <w:rsid w:val="004A5CB1"/>
    <w:rsid w:val="004B0FF2"/>
    <w:rsid w:val="004B2833"/>
    <w:rsid w:val="004D362A"/>
    <w:rsid w:val="004F2FF3"/>
    <w:rsid w:val="004F67D1"/>
    <w:rsid w:val="004F7587"/>
    <w:rsid w:val="0050091F"/>
    <w:rsid w:val="0050509C"/>
    <w:rsid w:val="00512F41"/>
    <w:rsid w:val="00517D78"/>
    <w:rsid w:val="00525CCA"/>
    <w:rsid w:val="00526582"/>
    <w:rsid w:val="005310B4"/>
    <w:rsid w:val="005327E8"/>
    <w:rsid w:val="005332D2"/>
    <w:rsid w:val="005369F4"/>
    <w:rsid w:val="005455EB"/>
    <w:rsid w:val="00546E17"/>
    <w:rsid w:val="0055625A"/>
    <w:rsid w:val="0057523B"/>
    <w:rsid w:val="005763FE"/>
    <w:rsid w:val="0058570D"/>
    <w:rsid w:val="005933DF"/>
    <w:rsid w:val="005A1A6A"/>
    <w:rsid w:val="005A1EA1"/>
    <w:rsid w:val="005A5CB3"/>
    <w:rsid w:val="005C0C1B"/>
    <w:rsid w:val="005C4FC6"/>
    <w:rsid w:val="005E2FD4"/>
    <w:rsid w:val="005E56EA"/>
    <w:rsid w:val="00607082"/>
    <w:rsid w:val="00610DAA"/>
    <w:rsid w:val="0061401B"/>
    <w:rsid w:val="00617FD5"/>
    <w:rsid w:val="006333BE"/>
    <w:rsid w:val="006357A9"/>
    <w:rsid w:val="0068580A"/>
    <w:rsid w:val="006866AB"/>
    <w:rsid w:val="006953E2"/>
    <w:rsid w:val="006A1400"/>
    <w:rsid w:val="006A3915"/>
    <w:rsid w:val="006A5F10"/>
    <w:rsid w:val="006C2DD0"/>
    <w:rsid w:val="006C3CFE"/>
    <w:rsid w:val="006C5957"/>
    <w:rsid w:val="006D69B1"/>
    <w:rsid w:val="006D7C95"/>
    <w:rsid w:val="006E224B"/>
    <w:rsid w:val="006E6C0A"/>
    <w:rsid w:val="007040AA"/>
    <w:rsid w:val="00710060"/>
    <w:rsid w:val="00730A7E"/>
    <w:rsid w:val="00736156"/>
    <w:rsid w:val="00741E96"/>
    <w:rsid w:val="007519B1"/>
    <w:rsid w:val="00773859"/>
    <w:rsid w:val="007751C6"/>
    <w:rsid w:val="0078568B"/>
    <w:rsid w:val="00793B0C"/>
    <w:rsid w:val="007A3807"/>
    <w:rsid w:val="007B43F6"/>
    <w:rsid w:val="007C04ED"/>
    <w:rsid w:val="007C3BD0"/>
    <w:rsid w:val="007E5DEA"/>
    <w:rsid w:val="00800F74"/>
    <w:rsid w:val="00802D03"/>
    <w:rsid w:val="008214DB"/>
    <w:rsid w:val="00824233"/>
    <w:rsid w:val="00831A99"/>
    <w:rsid w:val="00835EE4"/>
    <w:rsid w:val="00850FDA"/>
    <w:rsid w:val="008627C9"/>
    <w:rsid w:val="0086479A"/>
    <w:rsid w:val="00871B32"/>
    <w:rsid w:val="00873534"/>
    <w:rsid w:val="0089310A"/>
    <w:rsid w:val="0089573E"/>
    <w:rsid w:val="00895FDC"/>
    <w:rsid w:val="008A7101"/>
    <w:rsid w:val="008B16F8"/>
    <w:rsid w:val="008B500A"/>
    <w:rsid w:val="008C0828"/>
    <w:rsid w:val="008C45D8"/>
    <w:rsid w:val="008C5B17"/>
    <w:rsid w:val="009010C4"/>
    <w:rsid w:val="0090300A"/>
    <w:rsid w:val="0091055B"/>
    <w:rsid w:val="009140BB"/>
    <w:rsid w:val="00931CD8"/>
    <w:rsid w:val="00941AE2"/>
    <w:rsid w:val="009512DC"/>
    <w:rsid w:val="00956450"/>
    <w:rsid w:val="00962779"/>
    <w:rsid w:val="00963396"/>
    <w:rsid w:val="00967DB6"/>
    <w:rsid w:val="00982164"/>
    <w:rsid w:val="009824DE"/>
    <w:rsid w:val="0098438B"/>
    <w:rsid w:val="00986E58"/>
    <w:rsid w:val="009A3BED"/>
    <w:rsid w:val="009B2FAF"/>
    <w:rsid w:val="009B78A7"/>
    <w:rsid w:val="009C6BDC"/>
    <w:rsid w:val="009D5B6B"/>
    <w:rsid w:val="009E47C1"/>
    <w:rsid w:val="009F0F49"/>
    <w:rsid w:val="009F5C10"/>
    <w:rsid w:val="00A06D94"/>
    <w:rsid w:val="00A33A09"/>
    <w:rsid w:val="00A4200D"/>
    <w:rsid w:val="00A45E61"/>
    <w:rsid w:val="00A63B4D"/>
    <w:rsid w:val="00A76EC4"/>
    <w:rsid w:val="00A76FAB"/>
    <w:rsid w:val="00A82330"/>
    <w:rsid w:val="00A9420E"/>
    <w:rsid w:val="00AA328B"/>
    <w:rsid w:val="00AC0D04"/>
    <w:rsid w:val="00AD1ED9"/>
    <w:rsid w:val="00AD5F2E"/>
    <w:rsid w:val="00B0797D"/>
    <w:rsid w:val="00B079C0"/>
    <w:rsid w:val="00B103E1"/>
    <w:rsid w:val="00B22B71"/>
    <w:rsid w:val="00B376DA"/>
    <w:rsid w:val="00B51A87"/>
    <w:rsid w:val="00B76198"/>
    <w:rsid w:val="00B9127E"/>
    <w:rsid w:val="00B9242E"/>
    <w:rsid w:val="00B93DA2"/>
    <w:rsid w:val="00BA1635"/>
    <w:rsid w:val="00BB144A"/>
    <w:rsid w:val="00BB3BB2"/>
    <w:rsid w:val="00BB705A"/>
    <w:rsid w:val="00BC63B8"/>
    <w:rsid w:val="00BD3130"/>
    <w:rsid w:val="00BD7736"/>
    <w:rsid w:val="00BE78B4"/>
    <w:rsid w:val="00BF0849"/>
    <w:rsid w:val="00BF1867"/>
    <w:rsid w:val="00C01C28"/>
    <w:rsid w:val="00C03E41"/>
    <w:rsid w:val="00C04E82"/>
    <w:rsid w:val="00C06D71"/>
    <w:rsid w:val="00C07C26"/>
    <w:rsid w:val="00C21215"/>
    <w:rsid w:val="00C21C26"/>
    <w:rsid w:val="00C352DC"/>
    <w:rsid w:val="00C45496"/>
    <w:rsid w:val="00C563C1"/>
    <w:rsid w:val="00C73065"/>
    <w:rsid w:val="00C84B5F"/>
    <w:rsid w:val="00CB2D1D"/>
    <w:rsid w:val="00CD0FF4"/>
    <w:rsid w:val="00CD3636"/>
    <w:rsid w:val="00CE3AA2"/>
    <w:rsid w:val="00CE4502"/>
    <w:rsid w:val="00CE567A"/>
    <w:rsid w:val="00CE75A2"/>
    <w:rsid w:val="00CF7880"/>
    <w:rsid w:val="00D119A0"/>
    <w:rsid w:val="00D22B4F"/>
    <w:rsid w:val="00D251FA"/>
    <w:rsid w:val="00D30C9A"/>
    <w:rsid w:val="00D3687E"/>
    <w:rsid w:val="00D402BE"/>
    <w:rsid w:val="00D40A3B"/>
    <w:rsid w:val="00D50799"/>
    <w:rsid w:val="00D50BB4"/>
    <w:rsid w:val="00D513BC"/>
    <w:rsid w:val="00D575C7"/>
    <w:rsid w:val="00DA410F"/>
    <w:rsid w:val="00DA6F63"/>
    <w:rsid w:val="00DB066C"/>
    <w:rsid w:val="00DB48F3"/>
    <w:rsid w:val="00DB6299"/>
    <w:rsid w:val="00DD1198"/>
    <w:rsid w:val="00DD165E"/>
    <w:rsid w:val="00DD70FF"/>
    <w:rsid w:val="00DE51A1"/>
    <w:rsid w:val="00DE5341"/>
    <w:rsid w:val="00DE7D96"/>
    <w:rsid w:val="00DF0039"/>
    <w:rsid w:val="00E00CF7"/>
    <w:rsid w:val="00E112BF"/>
    <w:rsid w:val="00E112E1"/>
    <w:rsid w:val="00E1684E"/>
    <w:rsid w:val="00E2138A"/>
    <w:rsid w:val="00E40D0F"/>
    <w:rsid w:val="00E431CC"/>
    <w:rsid w:val="00E43BF2"/>
    <w:rsid w:val="00E501F3"/>
    <w:rsid w:val="00E51373"/>
    <w:rsid w:val="00E577CD"/>
    <w:rsid w:val="00E75F56"/>
    <w:rsid w:val="00E8048C"/>
    <w:rsid w:val="00E8576C"/>
    <w:rsid w:val="00E87D59"/>
    <w:rsid w:val="00E90A6C"/>
    <w:rsid w:val="00E9103C"/>
    <w:rsid w:val="00E916A9"/>
    <w:rsid w:val="00EA4180"/>
    <w:rsid w:val="00EB7435"/>
    <w:rsid w:val="00EE7418"/>
    <w:rsid w:val="00EF451B"/>
    <w:rsid w:val="00EF6BFD"/>
    <w:rsid w:val="00F00972"/>
    <w:rsid w:val="00F01AFA"/>
    <w:rsid w:val="00F04039"/>
    <w:rsid w:val="00F07678"/>
    <w:rsid w:val="00F14419"/>
    <w:rsid w:val="00F416E3"/>
    <w:rsid w:val="00FA2A37"/>
    <w:rsid w:val="00FA2C61"/>
    <w:rsid w:val="00FD28D0"/>
    <w:rsid w:val="00FD63C4"/>
    <w:rsid w:val="00FF5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8E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001"/>
    <w:pPr>
      <w:spacing w:before="240" w:after="320"/>
    </w:pPr>
    <w:rPr>
      <w:iCs/>
      <w:sz w:val="24"/>
      <w:szCs w:val="20"/>
    </w:rPr>
  </w:style>
  <w:style w:type="paragraph" w:styleId="Heading1">
    <w:name w:val="heading 1"/>
    <w:basedOn w:val="Normal"/>
    <w:next w:val="Normal"/>
    <w:link w:val="Heading1Char"/>
    <w:uiPriority w:val="9"/>
    <w:qFormat/>
    <w:rsid w:val="004757FC"/>
    <w:pPr>
      <w:pBdr>
        <w:top w:val="single" w:sz="8" w:space="0" w:color="9FB8CD" w:themeColor="accent2"/>
        <w:left w:val="single" w:sz="8" w:space="0" w:color="9FB8CD" w:themeColor="accent2"/>
        <w:bottom w:val="single" w:sz="8" w:space="0" w:color="9FB8CD" w:themeColor="accent2"/>
        <w:right w:val="single" w:sz="8" w:space="0" w:color="9FB8CD" w:themeColor="accent2"/>
      </w:pBdr>
      <w:shd w:val="clear" w:color="auto" w:fill="EBF0F5" w:themeFill="accent2" w:themeFillTint="33"/>
      <w:spacing w:before="480" w:after="100" w:line="269" w:lineRule="auto"/>
      <w:contextualSpacing/>
      <w:outlineLvl w:val="0"/>
    </w:pPr>
    <w:rPr>
      <w:rFonts w:asciiTheme="majorHAnsi" w:eastAsiaTheme="majorEastAsia" w:hAnsiTheme="majorHAnsi" w:cstheme="majorBidi"/>
      <w:b/>
      <w:bCs/>
      <w:color w:val="3E5C77" w:themeColor="accent2" w:themeShade="7F"/>
      <w:sz w:val="22"/>
      <w:szCs w:val="22"/>
    </w:rPr>
  </w:style>
  <w:style w:type="paragraph" w:styleId="Heading2">
    <w:name w:val="heading 2"/>
    <w:basedOn w:val="Normal"/>
    <w:next w:val="Normal"/>
    <w:link w:val="Heading2Char"/>
    <w:uiPriority w:val="9"/>
    <w:unhideWhenUsed/>
    <w:qFormat/>
    <w:rsid w:val="0055625A"/>
    <w:pPr>
      <w:pBdr>
        <w:top w:val="single" w:sz="4" w:space="0" w:color="9FB8CD" w:themeColor="accent2"/>
        <w:left w:val="single" w:sz="48" w:space="2" w:color="9FB8CD" w:themeColor="accent2"/>
        <w:bottom w:val="single" w:sz="4" w:space="0" w:color="9FB8CD" w:themeColor="accent2"/>
        <w:right w:val="single" w:sz="4" w:space="4" w:color="9FB8CD" w:themeColor="accent2"/>
      </w:pBdr>
      <w:spacing w:before="200" w:after="100" w:line="269" w:lineRule="auto"/>
      <w:ind w:left="144"/>
      <w:contextualSpacing/>
      <w:outlineLvl w:val="1"/>
    </w:pPr>
    <w:rPr>
      <w:rFonts w:asciiTheme="majorHAnsi" w:eastAsiaTheme="majorEastAsia" w:hAnsiTheme="majorHAnsi" w:cstheme="majorBidi"/>
      <w:b/>
      <w:bCs/>
      <w:i/>
      <w:color w:val="628BAD" w:themeColor="accent2" w:themeShade="BF"/>
      <w:sz w:val="28"/>
      <w:szCs w:val="22"/>
    </w:rPr>
  </w:style>
  <w:style w:type="paragraph" w:styleId="Heading3">
    <w:name w:val="heading 3"/>
    <w:basedOn w:val="Normal"/>
    <w:next w:val="Normal"/>
    <w:link w:val="Heading3Char"/>
    <w:uiPriority w:val="9"/>
    <w:unhideWhenUsed/>
    <w:qFormat/>
    <w:rsid w:val="004757FC"/>
    <w:pPr>
      <w:pBdr>
        <w:left w:val="single" w:sz="48" w:space="2" w:color="9FB8CD" w:themeColor="accent2"/>
        <w:bottom w:val="single" w:sz="4" w:space="0" w:color="9FB8CD" w:themeColor="accent2"/>
      </w:pBdr>
      <w:spacing w:before="200" w:after="100" w:line="240" w:lineRule="auto"/>
      <w:ind w:left="144"/>
      <w:contextualSpacing/>
      <w:outlineLvl w:val="2"/>
    </w:pPr>
    <w:rPr>
      <w:rFonts w:asciiTheme="majorHAnsi" w:eastAsiaTheme="majorEastAsia" w:hAnsiTheme="majorHAnsi" w:cstheme="majorBidi"/>
      <w:b/>
      <w:bCs/>
      <w:color w:val="628BAD" w:themeColor="accent2" w:themeShade="BF"/>
      <w:sz w:val="22"/>
      <w:szCs w:val="22"/>
    </w:rPr>
  </w:style>
  <w:style w:type="paragraph" w:styleId="Heading4">
    <w:name w:val="heading 4"/>
    <w:basedOn w:val="Normal"/>
    <w:next w:val="Normal"/>
    <w:link w:val="Heading4Char"/>
    <w:uiPriority w:val="9"/>
    <w:unhideWhenUsed/>
    <w:qFormat/>
    <w:rsid w:val="004757FC"/>
    <w:pPr>
      <w:pBdr>
        <w:left w:val="single" w:sz="4" w:space="2" w:color="9FB8CD" w:themeColor="accent2"/>
        <w:bottom w:val="single" w:sz="4" w:space="2" w:color="9FB8CD" w:themeColor="accent2"/>
      </w:pBdr>
      <w:spacing w:before="200" w:after="100" w:line="240" w:lineRule="auto"/>
      <w:ind w:left="86"/>
      <w:contextualSpacing/>
      <w:outlineLvl w:val="3"/>
    </w:pPr>
    <w:rPr>
      <w:rFonts w:asciiTheme="majorHAnsi" w:eastAsiaTheme="majorEastAsia" w:hAnsiTheme="majorHAnsi" w:cstheme="majorBidi"/>
      <w:b/>
      <w:bCs/>
      <w:color w:val="628BAD" w:themeColor="accent2" w:themeShade="BF"/>
      <w:sz w:val="22"/>
      <w:szCs w:val="22"/>
    </w:rPr>
  </w:style>
  <w:style w:type="paragraph" w:styleId="Heading5">
    <w:name w:val="heading 5"/>
    <w:basedOn w:val="Normal"/>
    <w:next w:val="Normal"/>
    <w:link w:val="Heading5Char"/>
    <w:uiPriority w:val="9"/>
    <w:unhideWhenUsed/>
    <w:qFormat/>
    <w:rsid w:val="004757FC"/>
    <w:pPr>
      <w:pBdr>
        <w:left w:val="dotted" w:sz="4" w:space="2" w:color="9FB8CD" w:themeColor="accent2"/>
        <w:bottom w:val="dotted" w:sz="4" w:space="2" w:color="9FB8CD" w:themeColor="accent2"/>
      </w:pBdr>
      <w:spacing w:before="200" w:after="100" w:line="240" w:lineRule="auto"/>
      <w:ind w:left="86"/>
      <w:contextualSpacing/>
      <w:outlineLvl w:val="4"/>
    </w:pPr>
    <w:rPr>
      <w:rFonts w:asciiTheme="majorHAnsi" w:eastAsiaTheme="majorEastAsia" w:hAnsiTheme="majorHAnsi" w:cstheme="majorBidi"/>
      <w:b/>
      <w:bCs/>
      <w:color w:val="628BAD" w:themeColor="accent2" w:themeShade="BF"/>
      <w:sz w:val="22"/>
      <w:szCs w:val="22"/>
    </w:rPr>
  </w:style>
  <w:style w:type="paragraph" w:styleId="Heading6">
    <w:name w:val="heading 6"/>
    <w:basedOn w:val="Normal"/>
    <w:next w:val="Normal"/>
    <w:link w:val="Heading6Char"/>
    <w:uiPriority w:val="9"/>
    <w:unhideWhenUsed/>
    <w:qFormat/>
    <w:rsid w:val="004757FC"/>
    <w:pPr>
      <w:pBdr>
        <w:bottom w:val="single" w:sz="4" w:space="2" w:color="D8E2EB" w:themeColor="accent2" w:themeTint="66"/>
      </w:pBdr>
      <w:spacing w:before="200" w:after="100" w:line="240" w:lineRule="auto"/>
      <w:contextualSpacing/>
      <w:outlineLvl w:val="5"/>
    </w:pPr>
    <w:rPr>
      <w:rFonts w:asciiTheme="majorHAnsi" w:eastAsiaTheme="majorEastAsia" w:hAnsiTheme="majorHAnsi" w:cstheme="majorBidi"/>
      <w:color w:val="628BAD" w:themeColor="accent2" w:themeShade="BF"/>
      <w:sz w:val="22"/>
      <w:szCs w:val="22"/>
    </w:rPr>
  </w:style>
  <w:style w:type="paragraph" w:styleId="Heading7">
    <w:name w:val="heading 7"/>
    <w:basedOn w:val="Normal"/>
    <w:next w:val="Normal"/>
    <w:link w:val="Heading7Char"/>
    <w:uiPriority w:val="9"/>
    <w:semiHidden/>
    <w:unhideWhenUsed/>
    <w:qFormat/>
    <w:rsid w:val="004757FC"/>
    <w:pPr>
      <w:pBdr>
        <w:bottom w:val="dotted" w:sz="4" w:space="2" w:color="C5D4E1" w:themeColor="accent2" w:themeTint="99"/>
      </w:pBdr>
      <w:spacing w:before="200" w:after="100" w:line="240" w:lineRule="auto"/>
      <w:contextualSpacing/>
      <w:outlineLvl w:val="6"/>
    </w:pPr>
    <w:rPr>
      <w:rFonts w:asciiTheme="majorHAnsi" w:eastAsiaTheme="majorEastAsia" w:hAnsiTheme="majorHAnsi" w:cstheme="majorBidi"/>
      <w:color w:val="628BAD" w:themeColor="accent2" w:themeShade="BF"/>
      <w:sz w:val="22"/>
      <w:szCs w:val="22"/>
    </w:rPr>
  </w:style>
  <w:style w:type="paragraph" w:styleId="Heading8">
    <w:name w:val="heading 8"/>
    <w:basedOn w:val="Normal"/>
    <w:next w:val="Normal"/>
    <w:link w:val="Heading8Char"/>
    <w:uiPriority w:val="9"/>
    <w:semiHidden/>
    <w:unhideWhenUsed/>
    <w:qFormat/>
    <w:rsid w:val="004757FC"/>
    <w:pPr>
      <w:spacing w:before="200" w:after="100" w:line="240" w:lineRule="auto"/>
      <w:contextualSpacing/>
      <w:outlineLvl w:val="7"/>
    </w:pPr>
    <w:rPr>
      <w:rFonts w:asciiTheme="majorHAnsi" w:eastAsiaTheme="majorEastAsia" w:hAnsiTheme="majorHAnsi" w:cstheme="majorBidi"/>
      <w:color w:val="9FB8CD" w:themeColor="accent2"/>
      <w:sz w:val="22"/>
      <w:szCs w:val="22"/>
    </w:rPr>
  </w:style>
  <w:style w:type="paragraph" w:styleId="Heading9">
    <w:name w:val="heading 9"/>
    <w:basedOn w:val="Normal"/>
    <w:next w:val="Normal"/>
    <w:link w:val="Heading9Char"/>
    <w:uiPriority w:val="9"/>
    <w:semiHidden/>
    <w:unhideWhenUsed/>
    <w:qFormat/>
    <w:rsid w:val="004757FC"/>
    <w:pPr>
      <w:spacing w:before="200" w:after="100" w:line="240" w:lineRule="auto"/>
      <w:contextualSpacing/>
      <w:outlineLvl w:val="8"/>
    </w:pPr>
    <w:rPr>
      <w:rFonts w:asciiTheme="majorHAnsi" w:eastAsiaTheme="majorEastAsia" w:hAnsiTheme="majorHAnsi" w:cstheme="majorBidi"/>
      <w:color w:val="9FB8C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4757FC"/>
    <w:pPr>
      <w:spacing w:after="0" w:line="240" w:lineRule="auto"/>
    </w:pPr>
  </w:style>
  <w:style w:type="character" w:customStyle="1" w:styleId="Heading1Char">
    <w:name w:val="Heading 1 Char"/>
    <w:basedOn w:val="DefaultParagraphFont"/>
    <w:link w:val="Heading1"/>
    <w:uiPriority w:val="9"/>
    <w:rsid w:val="004757FC"/>
    <w:rPr>
      <w:rFonts w:asciiTheme="majorHAnsi" w:eastAsiaTheme="majorEastAsia" w:hAnsiTheme="majorHAnsi" w:cstheme="majorBidi"/>
      <w:b/>
      <w:bCs/>
      <w:i/>
      <w:iCs/>
      <w:color w:val="3E5C77" w:themeColor="accent2" w:themeShade="7F"/>
      <w:shd w:val="clear" w:color="auto" w:fill="EBF0F5" w:themeFill="accent2" w:themeFillTint="33"/>
    </w:rPr>
  </w:style>
  <w:style w:type="character" w:customStyle="1" w:styleId="Heading2Char">
    <w:name w:val="Heading 2 Char"/>
    <w:basedOn w:val="DefaultParagraphFont"/>
    <w:link w:val="Heading2"/>
    <w:uiPriority w:val="9"/>
    <w:rsid w:val="0055625A"/>
    <w:rPr>
      <w:rFonts w:asciiTheme="majorHAnsi" w:eastAsiaTheme="majorEastAsia" w:hAnsiTheme="majorHAnsi" w:cstheme="majorBidi"/>
      <w:b/>
      <w:bCs/>
      <w:iCs/>
      <w:color w:val="628BAD" w:themeColor="accent2" w:themeShade="BF"/>
      <w:sz w:val="28"/>
    </w:rPr>
  </w:style>
  <w:style w:type="paragraph" w:styleId="ListParagraph">
    <w:name w:val="List Paragraph"/>
    <w:basedOn w:val="Normal"/>
    <w:uiPriority w:val="34"/>
    <w:qFormat/>
    <w:rsid w:val="004757FC"/>
    <w:pPr>
      <w:ind w:left="720"/>
      <w:contextualSpacing/>
    </w:pPr>
  </w:style>
  <w:style w:type="character" w:customStyle="1" w:styleId="Heading3Char">
    <w:name w:val="Heading 3 Char"/>
    <w:basedOn w:val="DefaultParagraphFont"/>
    <w:link w:val="Heading3"/>
    <w:uiPriority w:val="9"/>
    <w:rsid w:val="004757FC"/>
    <w:rPr>
      <w:rFonts w:asciiTheme="majorHAnsi" w:eastAsiaTheme="majorEastAsia" w:hAnsiTheme="majorHAnsi" w:cstheme="majorBidi"/>
      <w:b/>
      <w:bCs/>
      <w:i/>
      <w:iCs/>
      <w:color w:val="628BAD" w:themeColor="accent2" w:themeShade="BF"/>
    </w:rPr>
  </w:style>
  <w:style w:type="character" w:customStyle="1" w:styleId="Heading4Char">
    <w:name w:val="Heading 4 Char"/>
    <w:basedOn w:val="DefaultParagraphFont"/>
    <w:link w:val="Heading4"/>
    <w:uiPriority w:val="9"/>
    <w:rsid w:val="004757FC"/>
    <w:rPr>
      <w:rFonts w:asciiTheme="majorHAnsi" w:eastAsiaTheme="majorEastAsia" w:hAnsiTheme="majorHAnsi" w:cstheme="majorBidi"/>
      <w:b/>
      <w:bCs/>
      <w:i/>
      <w:iCs/>
      <w:color w:val="628BAD" w:themeColor="accent2" w:themeShade="BF"/>
    </w:rPr>
  </w:style>
  <w:style w:type="character" w:customStyle="1" w:styleId="Heading5Char">
    <w:name w:val="Heading 5 Char"/>
    <w:basedOn w:val="DefaultParagraphFont"/>
    <w:link w:val="Heading5"/>
    <w:uiPriority w:val="9"/>
    <w:rsid w:val="004757FC"/>
    <w:rPr>
      <w:rFonts w:asciiTheme="majorHAnsi" w:eastAsiaTheme="majorEastAsia" w:hAnsiTheme="majorHAnsi" w:cstheme="majorBidi"/>
      <w:b/>
      <w:bCs/>
      <w:i/>
      <w:iCs/>
      <w:color w:val="628BAD" w:themeColor="accent2" w:themeShade="BF"/>
    </w:rPr>
  </w:style>
  <w:style w:type="character" w:customStyle="1" w:styleId="Heading6Char">
    <w:name w:val="Heading 6 Char"/>
    <w:basedOn w:val="DefaultParagraphFont"/>
    <w:link w:val="Heading6"/>
    <w:uiPriority w:val="9"/>
    <w:rsid w:val="004757FC"/>
    <w:rPr>
      <w:rFonts w:asciiTheme="majorHAnsi" w:eastAsiaTheme="majorEastAsia" w:hAnsiTheme="majorHAnsi" w:cstheme="majorBidi"/>
      <w:i/>
      <w:iCs/>
      <w:color w:val="628BAD" w:themeColor="accent2" w:themeShade="BF"/>
    </w:rPr>
  </w:style>
  <w:style w:type="character" w:customStyle="1" w:styleId="Heading7Char">
    <w:name w:val="Heading 7 Char"/>
    <w:basedOn w:val="DefaultParagraphFont"/>
    <w:link w:val="Heading7"/>
    <w:uiPriority w:val="9"/>
    <w:semiHidden/>
    <w:rsid w:val="004757FC"/>
    <w:rPr>
      <w:rFonts w:asciiTheme="majorHAnsi" w:eastAsiaTheme="majorEastAsia" w:hAnsiTheme="majorHAnsi" w:cstheme="majorBidi"/>
      <w:i/>
      <w:iCs/>
      <w:color w:val="628BAD" w:themeColor="accent2" w:themeShade="BF"/>
    </w:rPr>
  </w:style>
  <w:style w:type="character" w:customStyle="1" w:styleId="Heading8Char">
    <w:name w:val="Heading 8 Char"/>
    <w:basedOn w:val="DefaultParagraphFont"/>
    <w:link w:val="Heading8"/>
    <w:uiPriority w:val="9"/>
    <w:semiHidden/>
    <w:rsid w:val="004757FC"/>
    <w:rPr>
      <w:rFonts w:asciiTheme="majorHAnsi" w:eastAsiaTheme="majorEastAsia" w:hAnsiTheme="majorHAnsi" w:cstheme="majorBidi"/>
      <w:i/>
      <w:iCs/>
      <w:color w:val="9FB8CD" w:themeColor="accent2"/>
    </w:rPr>
  </w:style>
  <w:style w:type="character" w:customStyle="1" w:styleId="Heading9Char">
    <w:name w:val="Heading 9 Char"/>
    <w:basedOn w:val="DefaultParagraphFont"/>
    <w:link w:val="Heading9"/>
    <w:uiPriority w:val="9"/>
    <w:semiHidden/>
    <w:rsid w:val="004757FC"/>
    <w:rPr>
      <w:rFonts w:asciiTheme="majorHAnsi" w:eastAsiaTheme="majorEastAsia" w:hAnsiTheme="majorHAnsi" w:cstheme="majorBidi"/>
      <w:i/>
      <w:iCs/>
      <w:color w:val="9FB8CD" w:themeColor="accent2"/>
      <w:sz w:val="20"/>
      <w:szCs w:val="20"/>
    </w:rPr>
  </w:style>
  <w:style w:type="paragraph" w:styleId="Caption">
    <w:name w:val="caption"/>
    <w:basedOn w:val="Normal"/>
    <w:next w:val="Normal"/>
    <w:uiPriority w:val="35"/>
    <w:semiHidden/>
    <w:unhideWhenUsed/>
    <w:qFormat/>
    <w:rsid w:val="004757FC"/>
    <w:rPr>
      <w:b/>
      <w:bCs/>
      <w:color w:val="628BAD" w:themeColor="accent2" w:themeShade="BF"/>
      <w:sz w:val="18"/>
      <w:szCs w:val="18"/>
    </w:rPr>
  </w:style>
  <w:style w:type="paragraph" w:styleId="Title">
    <w:name w:val="Title"/>
    <w:basedOn w:val="Normal"/>
    <w:next w:val="Normal"/>
    <w:link w:val="TitleChar"/>
    <w:uiPriority w:val="10"/>
    <w:qFormat/>
    <w:rsid w:val="004757FC"/>
    <w:pPr>
      <w:pBdr>
        <w:top w:val="single" w:sz="48" w:space="0" w:color="9FB8CD" w:themeColor="accent2"/>
        <w:bottom w:val="single" w:sz="48" w:space="0" w:color="9FB8CD" w:themeColor="accent2"/>
      </w:pBdr>
      <w:shd w:val="clear" w:color="auto" w:fill="9FB8C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757FC"/>
    <w:rPr>
      <w:rFonts w:asciiTheme="majorHAnsi" w:eastAsiaTheme="majorEastAsia" w:hAnsiTheme="majorHAnsi" w:cstheme="majorBidi"/>
      <w:i/>
      <w:iCs/>
      <w:color w:val="FFFFFF" w:themeColor="background1"/>
      <w:spacing w:val="10"/>
      <w:sz w:val="48"/>
      <w:szCs w:val="48"/>
      <w:shd w:val="clear" w:color="auto" w:fill="9FB8CD" w:themeFill="accent2"/>
    </w:rPr>
  </w:style>
  <w:style w:type="paragraph" w:styleId="Subtitle">
    <w:name w:val="Subtitle"/>
    <w:basedOn w:val="Normal"/>
    <w:next w:val="Normal"/>
    <w:link w:val="SubtitleChar"/>
    <w:uiPriority w:val="11"/>
    <w:qFormat/>
    <w:rsid w:val="004757FC"/>
    <w:pPr>
      <w:pBdr>
        <w:bottom w:val="dotted" w:sz="8" w:space="10" w:color="9FB8CD" w:themeColor="accent2"/>
      </w:pBdr>
      <w:spacing w:before="200" w:after="900" w:line="240" w:lineRule="auto"/>
      <w:jc w:val="center"/>
    </w:pPr>
    <w:rPr>
      <w:rFonts w:asciiTheme="majorHAnsi" w:eastAsiaTheme="majorEastAsia" w:hAnsiTheme="majorHAnsi" w:cstheme="majorBidi"/>
      <w:color w:val="3E5C77" w:themeColor="accent2" w:themeShade="7F"/>
      <w:szCs w:val="24"/>
    </w:rPr>
  </w:style>
  <w:style w:type="character" w:customStyle="1" w:styleId="SubtitleChar">
    <w:name w:val="Subtitle Char"/>
    <w:basedOn w:val="DefaultParagraphFont"/>
    <w:link w:val="Subtitle"/>
    <w:uiPriority w:val="11"/>
    <w:rsid w:val="004757FC"/>
    <w:rPr>
      <w:rFonts w:asciiTheme="majorHAnsi" w:eastAsiaTheme="majorEastAsia" w:hAnsiTheme="majorHAnsi" w:cstheme="majorBidi"/>
      <w:i/>
      <w:iCs/>
      <w:color w:val="3E5C77" w:themeColor="accent2" w:themeShade="7F"/>
      <w:sz w:val="24"/>
      <w:szCs w:val="24"/>
    </w:rPr>
  </w:style>
  <w:style w:type="character" w:styleId="Strong">
    <w:name w:val="Strong"/>
    <w:uiPriority w:val="22"/>
    <w:qFormat/>
    <w:rsid w:val="004757FC"/>
    <w:rPr>
      <w:b/>
      <w:bCs/>
      <w:spacing w:val="0"/>
    </w:rPr>
  </w:style>
  <w:style w:type="character" w:styleId="Emphasis">
    <w:name w:val="Emphasis"/>
    <w:uiPriority w:val="20"/>
    <w:qFormat/>
    <w:rsid w:val="004757FC"/>
    <w:rPr>
      <w:rFonts w:asciiTheme="majorHAnsi" w:eastAsiaTheme="majorEastAsia" w:hAnsiTheme="majorHAnsi" w:cstheme="majorBidi"/>
      <w:b/>
      <w:bCs/>
      <w:i/>
      <w:iCs/>
      <w:color w:val="9FB8CD" w:themeColor="accent2"/>
      <w:bdr w:val="single" w:sz="18" w:space="0" w:color="EBF0F5" w:themeColor="accent2" w:themeTint="33"/>
      <w:shd w:val="clear" w:color="auto" w:fill="EBF0F5" w:themeFill="accent2" w:themeFillTint="33"/>
    </w:rPr>
  </w:style>
  <w:style w:type="paragraph" w:styleId="Quote">
    <w:name w:val="Quote"/>
    <w:basedOn w:val="Normal"/>
    <w:next w:val="Normal"/>
    <w:link w:val="QuoteChar"/>
    <w:uiPriority w:val="29"/>
    <w:qFormat/>
    <w:rsid w:val="004757FC"/>
    <w:rPr>
      <w:i/>
      <w:iCs w:val="0"/>
      <w:color w:val="628BAD" w:themeColor="accent2" w:themeShade="BF"/>
    </w:rPr>
  </w:style>
  <w:style w:type="character" w:customStyle="1" w:styleId="QuoteChar">
    <w:name w:val="Quote Char"/>
    <w:basedOn w:val="DefaultParagraphFont"/>
    <w:link w:val="Quote"/>
    <w:uiPriority w:val="29"/>
    <w:rsid w:val="004757FC"/>
    <w:rPr>
      <w:color w:val="628BAD" w:themeColor="accent2" w:themeShade="BF"/>
      <w:sz w:val="20"/>
      <w:szCs w:val="20"/>
    </w:rPr>
  </w:style>
  <w:style w:type="paragraph" w:styleId="IntenseQuote">
    <w:name w:val="Intense Quote"/>
    <w:basedOn w:val="Normal"/>
    <w:next w:val="Normal"/>
    <w:link w:val="IntenseQuoteChar"/>
    <w:uiPriority w:val="30"/>
    <w:qFormat/>
    <w:rsid w:val="004757FC"/>
    <w:pPr>
      <w:pBdr>
        <w:top w:val="dotted" w:sz="8" w:space="10" w:color="9FB8CD" w:themeColor="accent2"/>
        <w:bottom w:val="dotted" w:sz="8" w:space="10" w:color="9FB8CD" w:themeColor="accent2"/>
      </w:pBdr>
      <w:spacing w:line="300" w:lineRule="auto"/>
      <w:ind w:left="2160" w:right="2160"/>
      <w:jc w:val="center"/>
    </w:pPr>
    <w:rPr>
      <w:rFonts w:asciiTheme="majorHAnsi" w:eastAsiaTheme="majorEastAsia" w:hAnsiTheme="majorHAnsi" w:cstheme="majorBidi"/>
      <w:b/>
      <w:bCs/>
      <w:color w:val="9FB8CD" w:themeColor="accent2"/>
    </w:rPr>
  </w:style>
  <w:style w:type="character" w:customStyle="1" w:styleId="IntenseQuoteChar">
    <w:name w:val="Intense Quote Char"/>
    <w:basedOn w:val="DefaultParagraphFont"/>
    <w:link w:val="IntenseQuote"/>
    <w:uiPriority w:val="30"/>
    <w:rsid w:val="004757FC"/>
    <w:rPr>
      <w:rFonts w:asciiTheme="majorHAnsi" w:eastAsiaTheme="majorEastAsia" w:hAnsiTheme="majorHAnsi" w:cstheme="majorBidi"/>
      <w:b/>
      <w:bCs/>
      <w:i/>
      <w:iCs/>
      <w:color w:val="9FB8CD" w:themeColor="accent2"/>
      <w:sz w:val="20"/>
      <w:szCs w:val="20"/>
    </w:rPr>
  </w:style>
  <w:style w:type="character" w:styleId="SubtleEmphasis">
    <w:name w:val="Subtle Emphasis"/>
    <w:uiPriority w:val="19"/>
    <w:qFormat/>
    <w:rsid w:val="004757FC"/>
    <w:rPr>
      <w:rFonts w:asciiTheme="majorHAnsi" w:eastAsiaTheme="majorEastAsia" w:hAnsiTheme="majorHAnsi" w:cstheme="majorBidi"/>
      <w:i/>
      <w:iCs/>
      <w:color w:val="9FB8CD" w:themeColor="accent2"/>
    </w:rPr>
  </w:style>
  <w:style w:type="character" w:styleId="IntenseEmphasis">
    <w:name w:val="Intense Emphasis"/>
    <w:uiPriority w:val="21"/>
    <w:qFormat/>
    <w:rsid w:val="004757FC"/>
    <w:rPr>
      <w:rFonts w:asciiTheme="majorHAnsi" w:eastAsiaTheme="majorEastAsia" w:hAnsiTheme="majorHAnsi" w:cstheme="majorBidi"/>
      <w:b/>
      <w:bCs/>
      <w:i/>
      <w:iCs/>
      <w:dstrike w:val="0"/>
      <w:color w:val="FFFFFF" w:themeColor="background1"/>
      <w:bdr w:val="single" w:sz="18" w:space="0" w:color="9FB8CD" w:themeColor="accent2"/>
      <w:shd w:val="clear" w:color="auto" w:fill="9FB8CD" w:themeFill="accent2"/>
      <w:vertAlign w:val="baseline"/>
    </w:rPr>
  </w:style>
  <w:style w:type="character" w:styleId="SubtleReference">
    <w:name w:val="Subtle Reference"/>
    <w:uiPriority w:val="31"/>
    <w:qFormat/>
    <w:rsid w:val="004757FC"/>
    <w:rPr>
      <w:i/>
      <w:iCs/>
      <w:smallCaps/>
      <w:color w:val="9FB8CD" w:themeColor="accent2"/>
      <w:u w:color="9FB8CD" w:themeColor="accent2"/>
    </w:rPr>
  </w:style>
  <w:style w:type="character" w:styleId="IntenseReference">
    <w:name w:val="Intense Reference"/>
    <w:uiPriority w:val="32"/>
    <w:qFormat/>
    <w:rsid w:val="004757FC"/>
    <w:rPr>
      <w:b/>
      <w:bCs/>
      <w:i/>
      <w:iCs/>
      <w:smallCaps/>
      <w:color w:val="9FB8CD" w:themeColor="accent2"/>
      <w:u w:color="9FB8CD" w:themeColor="accent2"/>
    </w:rPr>
  </w:style>
  <w:style w:type="character" w:styleId="BookTitle">
    <w:name w:val="Book Title"/>
    <w:uiPriority w:val="33"/>
    <w:qFormat/>
    <w:rsid w:val="004757FC"/>
    <w:rPr>
      <w:rFonts w:asciiTheme="majorHAnsi" w:eastAsiaTheme="majorEastAsia" w:hAnsiTheme="majorHAnsi" w:cstheme="majorBidi"/>
      <w:b/>
      <w:bCs/>
      <w:i/>
      <w:iCs/>
      <w:smallCaps/>
      <w:color w:val="628BAD" w:themeColor="accent2" w:themeShade="BF"/>
      <w:u w:val="single"/>
    </w:rPr>
  </w:style>
  <w:style w:type="paragraph" w:styleId="TOCHeading">
    <w:name w:val="TOC Heading"/>
    <w:basedOn w:val="Heading1"/>
    <w:next w:val="Normal"/>
    <w:uiPriority w:val="39"/>
    <w:unhideWhenUsed/>
    <w:qFormat/>
    <w:rsid w:val="004757FC"/>
    <w:pPr>
      <w:outlineLvl w:val="9"/>
    </w:pPr>
  </w:style>
  <w:style w:type="character" w:customStyle="1" w:styleId="NoSpacingChar">
    <w:name w:val="No Spacing Char"/>
    <w:basedOn w:val="DefaultParagraphFont"/>
    <w:link w:val="NoSpacing"/>
    <w:uiPriority w:val="1"/>
    <w:rsid w:val="004757FC"/>
    <w:rPr>
      <w:i/>
      <w:iCs/>
      <w:sz w:val="20"/>
      <w:szCs w:val="20"/>
    </w:rPr>
  </w:style>
  <w:style w:type="character" w:styleId="Hyperlink">
    <w:name w:val="Hyperlink"/>
    <w:basedOn w:val="DefaultParagraphFont"/>
    <w:uiPriority w:val="99"/>
    <w:unhideWhenUsed/>
    <w:rsid w:val="003A54B5"/>
    <w:rPr>
      <w:color w:val="B292CA" w:themeColor="hyperlink"/>
      <w:u w:val="single"/>
    </w:rPr>
  </w:style>
  <w:style w:type="character" w:styleId="HTMLCode">
    <w:name w:val="HTML Code"/>
    <w:basedOn w:val="DefaultParagraphFont"/>
    <w:uiPriority w:val="99"/>
    <w:semiHidden/>
    <w:unhideWhenUsed/>
    <w:rsid w:val="00EB7435"/>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EB74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heme="minorHAnsi" w:hAnsi="Courier New" w:cs="Courier New"/>
      <w:iCs w:val="0"/>
      <w:color w:val="000000"/>
      <w:sz w:val="20"/>
      <w:lang w:val="en-GB" w:eastAsia="en-GB" w:bidi="ar-SA"/>
    </w:rPr>
  </w:style>
  <w:style w:type="character" w:customStyle="1" w:styleId="HTMLPreformattedChar">
    <w:name w:val="HTML Preformatted Char"/>
    <w:basedOn w:val="DefaultParagraphFont"/>
    <w:link w:val="HTMLPreformatted"/>
    <w:uiPriority w:val="99"/>
    <w:semiHidden/>
    <w:rsid w:val="00EB7435"/>
    <w:rPr>
      <w:rFonts w:ascii="Courier New" w:eastAsiaTheme="minorHAnsi" w:hAnsi="Courier New" w:cs="Courier New"/>
      <w:color w:val="000000"/>
      <w:sz w:val="20"/>
      <w:szCs w:val="20"/>
      <w:lang w:val="en-GB" w:eastAsia="en-GB" w:bidi="ar-SA"/>
    </w:rPr>
  </w:style>
  <w:style w:type="paragraph" w:styleId="Header">
    <w:name w:val="header"/>
    <w:basedOn w:val="Normal"/>
    <w:link w:val="HeaderChar"/>
    <w:uiPriority w:val="99"/>
    <w:semiHidden/>
    <w:unhideWhenUsed/>
    <w:rsid w:val="00E43BF2"/>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E43BF2"/>
    <w:rPr>
      <w:iCs/>
      <w:sz w:val="24"/>
      <w:szCs w:val="20"/>
    </w:rPr>
  </w:style>
  <w:style w:type="paragraph" w:styleId="Footer">
    <w:name w:val="footer"/>
    <w:basedOn w:val="Normal"/>
    <w:link w:val="FooterChar"/>
    <w:uiPriority w:val="99"/>
    <w:unhideWhenUsed/>
    <w:rsid w:val="00E43BF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43BF2"/>
    <w:rPr>
      <w:iCs/>
      <w:sz w:val="24"/>
      <w:szCs w:val="20"/>
    </w:rPr>
  </w:style>
  <w:style w:type="paragraph" w:styleId="NormalWeb">
    <w:name w:val="Normal (Web)"/>
    <w:basedOn w:val="Normal"/>
    <w:uiPriority w:val="99"/>
    <w:unhideWhenUsed/>
    <w:rsid w:val="005455EB"/>
    <w:pPr>
      <w:spacing w:before="100" w:beforeAutospacing="1" w:after="100" w:afterAutospacing="1" w:line="240" w:lineRule="auto"/>
    </w:pPr>
    <w:rPr>
      <w:rFonts w:ascii="Times New Roman" w:eastAsia="Times New Roman" w:hAnsi="Times New Roman" w:cs="Times New Roman"/>
      <w:iCs w:val="0"/>
      <w:szCs w:val="24"/>
      <w:lang w:val="en-GB" w:eastAsia="en-GB" w:bidi="ar-SA"/>
    </w:rPr>
  </w:style>
  <w:style w:type="paragraph" w:styleId="TOC1">
    <w:name w:val="toc 1"/>
    <w:basedOn w:val="Normal"/>
    <w:next w:val="Normal"/>
    <w:autoRedefine/>
    <w:uiPriority w:val="39"/>
    <w:unhideWhenUsed/>
    <w:rsid w:val="00A76EC4"/>
    <w:pPr>
      <w:spacing w:after="100"/>
    </w:pPr>
  </w:style>
  <w:style w:type="paragraph" w:styleId="TOC2">
    <w:name w:val="toc 2"/>
    <w:basedOn w:val="Normal"/>
    <w:next w:val="Normal"/>
    <w:autoRedefine/>
    <w:uiPriority w:val="39"/>
    <w:unhideWhenUsed/>
    <w:rsid w:val="00A76EC4"/>
    <w:pPr>
      <w:spacing w:after="100"/>
      <w:ind w:left="240"/>
    </w:pPr>
  </w:style>
  <w:style w:type="paragraph" w:styleId="TOC3">
    <w:name w:val="toc 3"/>
    <w:basedOn w:val="Normal"/>
    <w:next w:val="Normal"/>
    <w:autoRedefine/>
    <w:uiPriority w:val="39"/>
    <w:unhideWhenUsed/>
    <w:rsid w:val="00A76EC4"/>
    <w:pPr>
      <w:spacing w:after="100"/>
      <w:ind w:left="480"/>
    </w:pPr>
  </w:style>
  <w:style w:type="paragraph" w:styleId="BalloonText">
    <w:name w:val="Balloon Text"/>
    <w:basedOn w:val="Normal"/>
    <w:link w:val="BalloonTextChar"/>
    <w:uiPriority w:val="99"/>
    <w:semiHidden/>
    <w:unhideWhenUsed/>
    <w:rsid w:val="00A76E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C4"/>
    <w:rPr>
      <w:rFonts w:ascii="Tahoma" w:hAnsi="Tahoma" w:cs="Tahoma"/>
      <w:iCs/>
      <w:sz w:val="16"/>
      <w:szCs w:val="16"/>
    </w:rPr>
  </w:style>
  <w:style w:type="character" w:styleId="CommentReference">
    <w:name w:val="annotation reference"/>
    <w:basedOn w:val="DefaultParagraphFont"/>
    <w:uiPriority w:val="99"/>
    <w:semiHidden/>
    <w:unhideWhenUsed/>
    <w:rsid w:val="00241A70"/>
    <w:rPr>
      <w:sz w:val="18"/>
      <w:szCs w:val="18"/>
    </w:rPr>
  </w:style>
  <w:style w:type="paragraph" w:styleId="CommentText">
    <w:name w:val="annotation text"/>
    <w:basedOn w:val="Normal"/>
    <w:link w:val="CommentTextChar"/>
    <w:uiPriority w:val="99"/>
    <w:semiHidden/>
    <w:unhideWhenUsed/>
    <w:rsid w:val="00241A70"/>
    <w:pPr>
      <w:spacing w:line="240" w:lineRule="auto"/>
    </w:pPr>
    <w:rPr>
      <w:szCs w:val="24"/>
    </w:rPr>
  </w:style>
  <w:style w:type="character" w:customStyle="1" w:styleId="CommentTextChar">
    <w:name w:val="Comment Text Char"/>
    <w:basedOn w:val="DefaultParagraphFont"/>
    <w:link w:val="CommentText"/>
    <w:uiPriority w:val="99"/>
    <w:semiHidden/>
    <w:rsid w:val="00241A70"/>
    <w:rPr>
      <w:iCs/>
      <w:sz w:val="24"/>
      <w:szCs w:val="24"/>
    </w:rPr>
  </w:style>
  <w:style w:type="paragraph" w:styleId="CommentSubject">
    <w:name w:val="annotation subject"/>
    <w:basedOn w:val="CommentText"/>
    <w:next w:val="CommentText"/>
    <w:link w:val="CommentSubjectChar"/>
    <w:uiPriority w:val="99"/>
    <w:semiHidden/>
    <w:unhideWhenUsed/>
    <w:rsid w:val="00241A70"/>
    <w:rPr>
      <w:b/>
      <w:bCs/>
      <w:sz w:val="20"/>
      <w:szCs w:val="20"/>
    </w:rPr>
  </w:style>
  <w:style w:type="character" w:customStyle="1" w:styleId="CommentSubjectChar">
    <w:name w:val="Comment Subject Char"/>
    <w:basedOn w:val="CommentTextChar"/>
    <w:link w:val="CommentSubject"/>
    <w:uiPriority w:val="99"/>
    <w:semiHidden/>
    <w:rsid w:val="00241A70"/>
    <w:rPr>
      <w:b/>
      <w:bCs/>
      <w:iCs/>
      <w:sz w:val="20"/>
      <w:szCs w:val="20"/>
    </w:rPr>
  </w:style>
  <w:style w:type="paragraph" w:styleId="Revision">
    <w:name w:val="Revision"/>
    <w:hidden/>
    <w:uiPriority w:val="99"/>
    <w:semiHidden/>
    <w:rsid w:val="00E51373"/>
    <w:pPr>
      <w:spacing w:after="0" w:line="240" w:lineRule="auto"/>
    </w:pPr>
    <w:rPr>
      <w:iCs/>
      <w:sz w:val="24"/>
      <w:szCs w:val="20"/>
    </w:rPr>
  </w:style>
  <w:style w:type="paragraph" w:customStyle="1" w:styleId="Code">
    <w:name w:val="Code"/>
    <w:basedOn w:val="NoSpacing"/>
    <w:qFormat/>
    <w:rsid w:val="005A5CB3"/>
    <w:pPr>
      <w:spacing w:before="0"/>
      <w:ind w:left="720"/>
    </w:pPr>
    <w:rPr>
      <w:rFonts w:ascii="Courier New" w:hAnsi="Courier New" w:cs="Courier New"/>
      <w:color w:val="3E5D78" w:themeColor="accent2" w:themeShade="80"/>
      <w:sz w:val="22"/>
      <w:szCs w:val="22"/>
      <w:lang w:val="en-GB"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04096">
      <w:bodyDiv w:val="1"/>
      <w:marLeft w:val="0"/>
      <w:marRight w:val="0"/>
      <w:marTop w:val="0"/>
      <w:marBottom w:val="0"/>
      <w:divBdr>
        <w:top w:val="none" w:sz="0" w:space="0" w:color="auto"/>
        <w:left w:val="none" w:sz="0" w:space="0" w:color="auto"/>
        <w:bottom w:val="none" w:sz="0" w:space="0" w:color="auto"/>
        <w:right w:val="none" w:sz="0" w:space="0" w:color="auto"/>
      </w:divBdr>
    </w:div>
    <w:div w:id="695080100">
      <w:bodyDiv w:val="1"/>
      <w:marLeft w:val="0"/>
      <w:marRight w:val="0"/>
      <w:marTop w:val="0"/>
      <w:marBottom w:val="0"/>
      <w:divBdr>
        <w:top w:val="none" w:sz="0" w:space="0" w:color="auto"/>
        <w:left w:val="none" w:sz="0" w:space="0" w:color="auto"/>
        <w:bottom w:val="none" w:sz="0" w:space="0" w:color="auto"/>
        <w:right w:val="none" w:sz="0" w:space="0" w:color="auto"/>
      </w:divBdr>
      <w:divsChild>
        <w:div w:id="401490385">
          <w:marLeft w:val="0"/>
          <w:marRight w:val="0"/>
          <w:marTop w:val="0"/>
          <w:marBottom w:val="0"/>
          <w:divBdr>
            <w:top w:val="none" w:sz="0" w:space="0" w:color="auto"/>
            <w:left w:val="none" w:sz="0" w:space="0" w:color="auto"/>
            <w:bottom w:val="none" w:sz="0" w:space="0" w:color="auto"/>
            <w:right w:val="none" w:sz="0" w:space="0" w:color="auto"/>
          </w:divBdr>
        </w:div>
        <w:div w:id="2147315447">
          <w:marLeft w:val="0"/>
          <w:marRight w:val="0"/>
          <w:marTop w:val="0"/>
          <w:marBottom w:val="0"/>
          <w:divBdr>
            <w:top w:val="none" w:sz="0" w:space="0" w:color="auto"/>
            <w:left w:val="none" w:sz="0" w:space="0" w:color="auto"/>
            <w:bottom w:val="none" w:sz="0" w:space="0" w:color="auto"/>
            <w:right w:val="none" w:sz="0" w:space="0" w:color="auto"/>
          </w:divBdr>
        </w:div>
      </w:divsChild>
    </w:div>
    <w:div w:id="871959585">
      <w:bodyDiv w:val="1"/>
      <w:marLeft w:val="0"/>
      <w:marRight w:val="0"/>
      <w:marTop w:val="0"/>
      <w:marBottom w:val="0"/>
      <w:divBdr>
        <w:top w:val="none" w:sz="0" w:space="0" w:color="auto"/>
        <w:left w:val="none" w:sz="0" w:space="0" w:color="auto"/>
        <w:bottom w:val="none" w:sz="0" w:space="0" w:color="auto"/>
        <w:right w:val="none" w:sz="0" w:space="0" w:color="auto"/>
      </w:divBdr>
    </w:div>
    <w:div w:id="880434508">
      <w:bodyDiv w:val="1"/>
      <w:marLeft w:val="0"/>
      <w:marRight w:val="0"/>
      <w:marTop w:val="0"/>
      <w:marBottom w:val="0"/>
      <w:divBdr>
        <w:top w:val="none" w:sz="0" w:space="0" w:color="auto"/>
        <w:left w:val="none" w:sz="0" w:space="0" w:color="auto"/>
        <w:bottom w:val="none" w:sz="0" w:space="0" w:color="auto"/>
        <w:right w:val="none" w:sz="0" w:space="0" w:color="auto"/>
      </w:divBdr>
    </w:div>
    <w:div w:id="1420325940">
      <w:bodyDiv w:val="1"/>
      <w:marLeft w:val="0"/>
      <w:marRight w:val="0"/>
      <w:marTop w:val="0"/>
      <w:marBottom w:val="0"/>
      <w:divBdr>
        <w:top w:val="none" w:sz="0" w:space="0" w:color="auto"/>
        <w:left w:val="none" w:sz="0" w:space="0" w:color="auto"/>
        <w:bottom w:val="none" w:sz="0" w:space="0" w:color="auto"/>
        <w:right w:val="none" w:sz="0" w:space="0" w:color="auto"/>
      </w:divBdr>
    </w:div>
    <w:div w:id="1549872375">
      <w:bodyDiv w:val="1"/>
      <w:marLeft w:val="0"/>
      <w:marRight w:val="0"/>
      <w:marTop w:val="0"/>
      <w:marBottom w:val="0"/>
      <w:divBdr>
        <w:top w:val="none" w:sz="0" w:space="0" w:color="auto"/>
        <w:left w:val="none" w:sz="0" w:space="0" w:color="auto"/>
        <w:bottom w:val="none" w:sz="0" w:space="0" w:color="auto"/>
        <w:right w:val="none" w:sz="0" w:space="0" w:color="auto"/>
      </w:divBdr>
      <w:divsChild>
        <w:div w:id="1657878487">
          <w:marLeft w:val="0"/>
          <w:marRight w:val="0"/>
          <w:marTop w:val="0"/>
          <w:marBottom w:val="0"/>
          <w:divBdr>
            <w:top w:val="none" w:sz="0" w:space="0" w:color="auto"/>
            <w:left w:val="none" w:sz="0" w:space="0" w:color="auto"/>
            <w:bottom w:val="none" w:sz="0" w:space="0" w:color="auto"/>
            <w:right w:val="none" w:sz="0" w:space="0" w:color="auto"/>
          </w:divBdr>
        </w:div>
      </w:divsChild>
    </w:div>
    <w:div w:id="184138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ran.r-project.org/" TargetMode="External"/><Relationship Id="rId20" Type="http://schemas.openxmlformats.org/officeDocument/2006/relationships/hyperlink" Target="http://www.ecdf.ed.ac.uk/" TargetMode="External"/><Relationship Id="rId21" Type="http://schemas.openxmlformats.org/officeDocument/2006/relationships/hyperlink" Target="http://www.hector.ac.uk/" TargetMode="Externa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eveloper.apple.com/downloads/index.action" TargetMode="External"/><Relationship Id="rId11" Type="http://schemas.openxmlformats.org/officeDocument/2006/relationships/hyperlink" Target="https://developer.apple.com/downloads/index.action" TargetMode="External"/><Relationship Id="rId12" Type="http://schemas.openxmlformats.org/officeDocument/2006/relationships/hyperlink" Target="https://developer.apple.com/downloads/index.action" TargetMode="External"/><Relationship Id="rId13" Type="http://schemas.openxmlformats.org/officeDocument/2006/relationships/hyperlink" Target="http://raw.github.com/mxcl/homebrew/go" TargetMode="External"/><Relationship Id="rId14" Type="http://schemas.openxmlformats.org/officeDocument/2006/relationships/hyperlink" Target="http://cran.r-project.org/web/packages/boot/index.html" TargetMode="External"/><Relationship Id="rId15" Type="http://schemas.openxmlformats.org/officeDocument/2006/relationships/hyperlink" Target="http://www.bioconductor.org/packages/release/bioc/html/multtest.html" TargetMode="External"/><Relationship Id="rId16" Type="http://schemas.openxmlformats.org/officeDocument/2006/relationships/hyperlink" Target="http://cran.r-project.org/web/packages/cluster/index.html" TargetMode="External"/><Relationship Id="rId17" Type="http://schemas.openxmlformats.org/officeDocument/2006/relationships/hyperlink" Target="http://cran.r-project.org/web/packages/randomForest/index.html" TargetMode="External"/><Relationship Id="rId18" Type="http://schemas.openxmlformats.org/officeDocument/2006/relationships/hyperlink" Target="http://www.bioconductor.org" TargetMode="External"/><Relationship Id="rId19" Type="http://schemas.openxmlformats.org/officeDocument/2006/relationships/hyperlink" Target="http://www.epcc.ed.ac.uk/facilities/nes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21CB0A4-D78C-9E44-8A23-F108E2DBD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21</Pages>
  <Words>5663</Words>
  <Characters>32281</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Muriel</dc:creator>
  <cp:lastModifiedBy>Eilidh Troup</cp:lastModifiedBy>
  <cp:revision>6</cp:revision>
  <cp:lastPrinted>2013-02-20T11:44:00Z</cp:lastPrinted>
  <dcterms:created xsi:type="dcterms:W3CDTF">2013-02-20T11:44:00Z</dcterms:created>
  <dcterms:modified xsi:type="dcterms:W3CDTF">2013-02-27T12:46:00Z</dcterms:modified>
</cp:coreProperties>
</file>